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999DE" w14:textId="77777777" w:rsidR="00E13B8E" w:rsidRDefault="00CD1B6C" w:rsidP="00E13B8E">
      <w:pPr>
        <w:jc w:val="center"/>
        <w:rPr>
          <w:u w:val="single"/>
        </w:rPr>
      </w:pPr>
      <w:r>
        <w:rPr>
          <w:u w:val="single"/>
        </w:rPr>
        <w:t>Bitácora de Avances Proyecto 1</w:t>
      </w:r>
    </w:p>
    <w:p w14:paraId="27E0A45B" w14:textId="77777777" w:rsidR="00E13B8E" w:rsidRDefault="00CD1B6C" w:rsidP="00E13B8E">
      <w:pPr>
        <w:jc w:val="center"/>
        <w:rPr>
          <w:u w:val="single"/>
        </w:rPr>
      </w:pPr>
      <w:r>
        <w:rPr>
          <w:u w:val="single"/>
        </w:rPr>
        <w:t>Implementación Puerto de Entrada/Salida en Proteus</w:t>
      </w:r>
    </w:p>
    <w:p w14:paraId="700DEE34" w14:textId="77777777" w:rsidR="00994DB4" w:rsidRDefault="00E80293" w:rsidP="00E13B8E">
      <w:pPr>
        <w:jc w:val="center"/>
        <w:rPr>
          <w:u w:val="single"/>
        </w:rPr>
      </w:pPr>
      <w:r>
        <w:rPr>
          <w:u w:val="single"/>
        </w:rPr>
        <w:t>Asignatura:</w:t>
      </w:r>
    </w:p>
    <w:p w14:paraId="6178351A" w14:textId="77777777" w:rsidR="00E13B8E" w:rsidRDefault="00CD1B6C" w:rsidP="00E13B8E">
      <w:pPr>
        <w:jc w:val="center"/>
        <w:rPr>
          <w:u w:val="single"/>
        </w:rPr>
      </w:pPr>
      <w:r>
        <w:rPr>
          <w:u w:val="single"/>
        </w:rPr>
        <w:t>Microprocesadores</w:t>
      </w:r>
    </w:p>
    <w:p w14:paraId="5B9A1C28" w14:textId="77777777" w:rsidR="00E13B8E" w:rsidRDefault="00E13B8E" w:rsidP="00E13B8E">
      <w:pPr>
        <w:jc w:val="center"/>
        <w:rPr>
          <w:u w:val="single"/>
        </w:rPr>
      </w:pPr>
    </w:p>
    <w:p w14:paraId="42371215" w14:textId="77777777" w:rsidR="00E13B8E" w:rsidRDefault="00E13B8E" w:rsidP="00E13B8E">
      <w:pPr>
        <w:jc w:val="center"/>
        <w:rPr>
          <w:u w:val="single"/>
        </w:rPr>
      </w:pPr>
    </w:p>
    <w:p w14:paraId="55BD8A84" w14:textId="77777777" w:rsidR="00E13B8E" w:rsidRDefault="00E13B8E" w:rsidP="00E13B8E">
      <w:pPr>
        <w:jc w:val="center"/>
        <w:rPr>
          <w:u w:val="single"/>
        </w:rPr>
      </w:pPr>
    </w:p>
    <w:p w14:paraId="6377D074" w14:textId="77777777" w:rsidR="00E13B8E" w:rsidRDefault="00E13B8E" w:rsidP="00E13B8E">
      <w:pPr>
        <w:jc w:val="center"/>
        <w:rPr>
          <w:u w:val="single"/>
        </w:rPr>
      </w:pPr>
    </w:p>
    <w:p w14:paraId="0684DE91" w14:textId="77777777" w:rsidR="00EF302A" w:rsidRDefault="00EF302A" w:rsidP="00CD1B6C">
      <w:pPr>
        <w:rPr>
          <w:u w:val="single"/>
        </w:rPr>
      </w:pPr>
    </w:p>
    <w:p w14:paraId="325B0DC9" w14:textId="77777777" w:rsidR="00E13B8E" w:rsidRDefault="00E13B8E" w:rsidP="00E13B8E">
      <w:pPr>
        <w:jc w:val="center"/>
        <w:rPr>
          <w:u w:val="single"/>
        </w:rPr>
      </w:pPr>
      <w:r>
        <w:rPr>
          <w:u w:val="single"/>
        </w:rPr>
        <w:t>Presentado por:</w:t>
      </w:r>
    </w:p>
    <w:p w14:paraId="6A2C98D5" w14:textId="77777777" w:rsidR="00A12B17" w:rsidRPr="00601D03" w:rsidRDefault="00601D03" w:rsidP="00601D03">
      <w:pPr>
        <w:ind w:left="1416"/>
        <w:rPr>
          <w:u w:val="single"/>
        </w:rPr>
      </w:pPr>
      <w:r>
        <w:rPr>
          <w:u w:val="single"/>
        </w:rPr>
        <w:t>Nombre:</w:t>
      </w:r>
      <w:r>
        <w:tab/>
      </w:r>
      <w:r>
        <w:tab/>
      </w:r>
      <w:r>
        <w:tab/>
      </w:r>
      <w:r>
        <w:tab/>
      </w:r>
      <w:r>
        <w:tab/>
      </w:r>
      <w:r w:rsidR="00B536E4">
        <w:tab/>
      </w:r>
      <w:r>
        <w:rPr>
          <w:u w:val="single"/>
        </w:rPr>
        <w:t>Cód.:</w:t>
      </w:r>
    </w:p>
    <w:p w14:paraId="4BF001CA" w14:textId="77777777" w:rsidR="00E13B8E" w:rsidRDefault="00E13B8E" w:rsidP="00E13B8E">
      <w:pPr>
        <w:jc w:val="center"/>
      </w:pPr>
      <w:r>
        <w:t>Darmael Alfredo Vargas Figueredo</w:t>
      </w:r>
      <w:r w:rsidR="00CD1B6C">
        <w:t>…………………………………1.118.560.349</w:t>
      </w:r>
    </w:p>
    <w:p w14:paraId="51817720" w14:textId="77777777" w:rsidR="00E13B8E" w:rsidRDefault="00E13B8E" w:rsidP="00E13B8E">
      <w:pPr>
        <w:jc w:val="center"/>
      </w:pPr>
      <w:r>
        <w:t>Duvier de Jesús Bohórquez Palacio</w:t>
      </w:r>
      <w:r w:rsidR="00E26108">
        <w:t>……………………</w:t>
      </w:r>
      <w:r w:rsidR="00CD1B6C">
        <w:t>……………</w:t>
      </w:r>
      <w:r>
        <w:t>1.094.948.815</w:t>
      </w:r>
    </w:p>
    <w:p w14:paraId="6EC3F12C" w14:textId="77777777" w:rsidR="00CD1B6C" w:rsidRDefault="00CD1B6C" w:rsidP="00E13B8E">
      <w:pPr>
        <w:jc w:val="center"/>
      </w:pPr>
      <w:r>
        <w:t>Braulio Loaiza Castaño…………………………………………………….1.096.646.602</w:t>
      </w:r>
    </w:p>
    <w:p w14:paraId="6E080A0F" w14:textId="77777777" w:rsidR="00E13B8E" w:rsidRDefault="00E13B8E" w:rsidP="00E13B8E">
      <w:pPr>
        <w:jc w:val="center"/>
      </w:pPr>
    </w:p>
    <w:p w14:paraId="4576E300" w14:textId="77777777" w:rsidR="00EF302A" w:rsidRDefault="00EF302A" w:rsidP="00E13B8E">
      <w:pPr>
        <w:jc w:val="center"/>
      </w:pPr>
    </w:p>
    <w:p w14:paraId="7CEF5315" w14:textId="77777777" w:rsidR="00EF302A" w:rsidRDefault="00EF302A" w:rsidP="00601D03"/>
    <w:p w14:paraId="045355E7" w14:textId="77777777" w:rsidR="00E13B8E" w:rsidRDefault="00E13B8E" w:rsidP="00E13B8E">
      <w:pPr>
        <w:jc w:val="center"/>
        <w:rPr>
          <w:u w:val="single"/>
        </w:rPr>
      </w:pPr>
      <w:r>
        <w:rPr>
          <w:u w:val="single"/>
        </w:rPr>
        <w:t>Profesor:</w:t>
      </w:r>
    </w:p>
    <w:p w14:paraId="0C132968" w14:textId="77777777" w:rsidR="00E13B8E" w:rsidRDefault="00CD1B6C" w:rsidP="00E13B8E">
      <w:pPr>
        <w:jc w:val="center"/>
      </w:pPr>
      <w:r>
        <w:t>Gerardo Andrés López Orozco</w:t>
      </w:r>
    </w:p>
    <w:p w14:paraId="56282DE2" w14:textId="77777777" w:rsidR="00E13B8E" w:rsidRDefault="00E13B8E" w:rsidP="00E13B8E">
      <w:pPr>
        <w:jc w:val="center"/>
      </w:pPr>
    </w:p>
    <w:p w14:paraId="5E750C4B" w14:textId="77777777" w:rsidR="00E13B8E" w:rsidRDefault="00E13B8E" w:rsidP="00E13B8E">
      <w:pPr>
        <w:jc w:val="center"/>
      </w:pPr>
    </w:p>
    <w:p w14:paraId="4B65873E" w14:textId="77777777" w:rsidR="00E13B8E" w:rsidRDefault="00E13B8E" w:rsidP="00E13B8E">
      <w:pPr>
        <w:jc w:val="center"/>
      </w:pPr>
    </w:p>
    <w:p w14:paraId="110221E1" w14:textId="77777777" w:rsidR="00EF302A" w:rsidRDefault="00EF302A" w:rsidP="00E13B8E">
      <w:pPr>
        <w:jc w:val="center"/>
      </w:pPr>
    </w:p>
    <w:p w14:paraId="19DA6BBD" w14:textId="77777777" w:rsidR="00EF302A" w:rsidRDefault="00EF302A" w:rsidP="00E13B8E">
      <w:pPr>
        <w:jc w:val="center"/>
      </w:pPr>
    </w:p>
    <w:p w14:paraId="6B63F192" w14:textId="77777777" w:rsidR="00E13B8E" w:rsidRDefault="00E13B8E" w:rsidP="00E13B8E">
      <w:pPr>
        <w:jc w:val="center"/>
        <w:rPr>
          <w:u w:val="single"/>
        </w:rPr>
      </w:pPr>
      <w:r>
        <w:rPr>
          <w:u w:val="single"/>
        </w:rPr>
        <w:t>Programa de Ingeniería Electrónica</w:t>
      </w:r>
    </w:p>
    <w:p w14:paraId="74376BEA" w14:textId="77777777" w:rsidR="00E13B8E" w:rsidRDefault="00E13B8E" w:rsidP="00E13B8E">
      <w:pPr>
        <w:jc w:val="center"/>
        <w:rPr>
          <w:u w:val="single"/>
        </w:rPr>
      </w:pPr>
      <w:r>
        <w:rPr>
          <w:u w:val="single"/>
        </w:rPr>
        <w:t>Facultad de Ingeniería</w:t>
      </w:r>
    </w:p>
    <w:p w14:paraId="0D33F635" w14:textId="77777777" w:rsidR="00E13B8E" w:rsidRDefault="00E13B8E" w:rsidP="00E13B8E">
      <w:pPr>
        <w:jc w:val="center"/>
        <w:rPr>
          <w:u w:val="single"/>
        </w:rPr>
      </w:pPr>
      <w:r>
        <w:rPr>
          <w:u w:val="single"/>
        </w:rPr>
        <w:t>Universidad del Quindío</w:t>
      </w:r>
    </w:p>
    <w:p w14:paraId="1D790F05" w14:textId="77777777" w:rsidR="00E13B8E" w:rsidRDefault="00E13B8E" w:rsidP="00E13B8E">
      <w:pPr>
        <w:jc w:val="center"/>
        <w:rPr>
          <w:u w:val="single"/>
        </w:rPr>
      </w:pPr>
      <w:r>
        <w:rPr>
          <w:u w:val="single"/>
        </w:rPr>
        <w:t>Armenia, Quindío</w:t>
      </w:r>
    </w:p>
    <w:p w14:paraId="4841FC65" w14:textId="77777777" w:rsidR="00CA7C6C" w:rsidRPr="007455AC" w:rsidRDefault="005B7136" w:rsidP="00CD1B6C">
      <w:pPr>
        <w:jc w:val="center"/>
        <w:rPr>
          <w:u w:val="single"/>
        </w:rPr>
      </w:pPr>
      <w:r>
        <w:rPr>
          <w:u w:val="single"/>
        </w:rPr>
        <w:t>Marzo</w:t>
      </w:r>
      <w:r w:rsidR="00CD1B6C">
        <w:rPr>
          <w:u w:val="single"/>
        </w:rPr>
        <w:t xml:space="preserve"> de 2016</w:t>
      </w:r>
    </w:p>
    <w:p w14:paraId="267C96C5" w14:textId="77777777" w:rsidR="00624C83" w:rsidRPr="00CD1B6C" w:rsidRDefault="00CD1B6C" w:rsidP="00CD1B6C">
      <w:pPr>
        <w:jc w:val="center"/>
        <w:rPr>
          <w:sz w:val="24"/>
          <w:u w:val="single"/>
        </w:rPr>
      </w:pPr>
      <w:r w:rsidRPr="00CD1B6C">
        <w:rPr>
          <w:sz w:val="24"/>
          <w:u w:val="single"/>
        </w:rPr>
        <w:lastRenderedPageBreak/>
        <w:t>Implementación Puerto de Entrada/Salida en Proteus</w:t>
      </w:r>
    </w:p>
    <w:p w14:paraId="14B0C282" w14:textId="77777777" w:rsidR="00CD1B6C" w:rsidRDefault="00CD1B6C" w:rsidP="00624C83">
      <w:pPr>
        <w:pStyle w:val="Prrafodelista"/>
        <w:spacing w:after="0"/>
        <w:rPr>
          <w:sz w:val="24"/>
          <w:szCs w:val="24"/>
          <w:u w:val="single"/>
        </w:rPr>
      </w:pPr>
    </w:p>
    <w:p w14:paraId="5C22BEE1" w14:textId="77777777" w:rsidR="004E409B" w:rsidRDefault="004E409B" w:rsidP="004E409B">
      <w:pPr>
        <w:jc w:val="both"/>
        <w:rPr>
          <w:lang w:val="es-ES"/>
        </w:rPr>
      </w:pPr>
      <w:r w:rsidRPr="00B01C26">
        <w:rPr>
          <w:lang w:val="es-ES"/>
        </w:rPr>
        <w:t xml:space="preserve">En el presente documento se podrá observar una descripción detallada del funcionamiento del puerto de entrada/salida, el cual se encarga de establecer comunicación directa entre la </w:t>
      </w:r>
      <w:del w:id="0" w:author="Gerardo Lopez" w:date="2016-03-10T02:12:00Z">
        <w:r w:rsidRPr="00B01C26" w:rsidDel="00733073">
          <w:rPr>
            <w:lang w:val="es-ES"/>
          </w:rPr>
          <w:delText>maquina</w:delText>
        </w:r>
      </w:del>
      <w:ins w:id="1" w:author="Gerardo Lopez" w:date="2016-03-10T02:12:00Z">
        <w:r w:rsidR="00733073" w:rsidRPr="00B01C26">
          <w:rPr>
            <w:lang w:val="es-ES"/>
          </w:rPr>
          <w:t>máquina</w:t>
        </w:r>
      </w:ins>
      <w:r w:rsidRPr="00B01C26">
        <w:rPr>
          <w:lang w:val="es-ES"/>
        </w:rPr>
        <w:t xml:space="preserve"> y el usuario y viceversa puesto que, descrito de manera </w:t>
      </w:r>
      <w:del w:id="2" w:author="Gerardo Lopez" w:date="2016-03-10T02:12:00Z">
        <w:r w:rsidRPr="00B01C26" w:rsidDel="00733073">
          <w:rPr>
            <w:lang w:val="es-ES"/>
          </w:rPr>
          <w:delText>mas</w:delText>
        </w:r>
      </w:del>
      <w:ins w:id="3" w:author="Gerardo Lopez" w:date="2016-03-10T02:12:00Z">
        <w:r w:rsidR="00733073" w:rsidRPr="00B01C26">
          <w:rPr>
            <w:lang w:val="es-ES"/>
          </w:rPr>
          <w:t>más</w:t>
        </w:r>
      </w:ins>
      <w:r w:rsidRPr="00B01C26">
        <w:rPr>
          <w:lang w:val="es-ES"/>
        </w:rPr>
        <w:t xml:space="preserve"> precisa, el mismo se encarga de recibir la información que será procesada por el controlador, en un momento dado, cuando el pin se encuentre configurado para que funcione de tal manera, como entrada. Así mismo, cuando este se encuentre dispuesto como salida, se podrá enviar información proveniente del controlador, para que el usuario pueda obtenerla a través del pin utilizado. </w:t>
      </w:r>
      <w:del w:id="4" w:author="Gerardo Lopez" w:date="2016-03-10T02:12:00Z">
        <w:r w:rsidRPr="00B01C26" w:rsidDel="00733073">
          <w:rPr>
            <w:lang w:val="es-ES"/>
          </w:rPr>
          <w:delText>y</w:delText>
        </w:r>
      </w:del>
      <w:ins w:id="5" w:author="Gerardo Lopez" w:date="2016-03-10T02:12:00Z">
        <w:r w:rsidR="00733073" w:rsidRPr="00B01C26">
          <w:rPr>
            <w:lang w:val="es-ES"/>
          </w:rPr>
          <w:t>Y</w:t>
        </w:r>
      </w:ins>
      <w:r w:rsidRPr="00B01C26">
        <w:rPr>
          <w:lang w:val="es-ES"/>
        </w:rPr>
        <w:t xml:space="preserve"> es que, por otro lado, un puerto es un conjunto de pines que poseen la misma configuración circuital y, por ende, se pueden programar de la misma manera.</w:t>
      </w:r>
      <w:r w:rsidRPr="00B01C26">
        <w:rPr>
          <w:lang w:val="es-ES"/>
        </w:rPr>
        <w:cr/>
      </w:r>
    </w:p>
    <w:p w14:paraId="3C01ACC8" w14:textId="77777777" w:rsidR="004D320E" w:rsidRDefault="00264071" w:rsidP="00D34785">
      <w:pPr>
        <w:pStyle w:val="Prrafodelista"/>
        <w:ind w:left="0"/>
        <w:jc w:val="both"/>
        <w:rPr>
          <w:sz w:val="24"/>
          <w:szCs w:val="24"/>
        </w:rPr>
      </w:pPr>
      <w:r>
        <w:rPr>
          <w:noProof/>
          <w:sz w:val="24"/>
          <w:szCs w:val="24"/>
          <w:lang w:eastAsia="es-CO"/>
        </w:rPr>
        <w:drawing>
          <wp:inline distT="0" distB="0" distL="0" distR="0" wp14:anchorId="05CAC46A" wp14:editId="4EDDBD3F">
            <wp:extent cx="5633085" cy="2734310"/>
            <wp:effectExtent l="19050" t="0" r="5715" b="0"/>
            <wp:docPr id="1" name="Imagen 1" descr="C:\Documents and Settings\Administrador\Mis documentos\Universidad\12837356_1677443255858433_1481043426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dor\Mis documentos\Universidad\12837356_1677443255858433_1481043426_o.jpg"/>
                    <pic:cNvPicPr>
                      <a:picLocks noChangeAspect="1" noChangeArrowheads="1"/>
                    </pic:cNvPicPr>
                  </pic:nvPicPr>
                  <pic:blipFill>
                    <a:blip r:embed="rId8"/>
                    <a:srcRect/>
                    <a:stretch>
                      <a:fillRect/>
                    </a:stretch>
                  </pic:blipFill>
                  <pic:spPr bwMode="auto">
                    <a:xfrm>
                      <a:off x="0" y="0"/>
                      <a:ext cx="5633085" cy="2734310"/>
                    </a:xfrm>
                    <a:prstGeom prst="rect">
                      <a:avLst/>
                    </a:prstGeom>
                    <a:noFill/>
                    <a:ln w="9525">
                      <a:noFill/>
                      <a:miter lim="800000"/>
                      <a:headEnd/>
                      <a:tailEnd/>
                    </a:ln>
                  </pic:spPr>
                </pic:pic>
              </a:graphicData>
            </a:graphic>
          </wp:inline>
        </w:drawing>
      </w:r>
    </w:p>
    <w:p w14:paraId="274E55D7" w14:textId="77777777" w:rsidR="00264071" w:rsidRDefault="00264071" w:rsidP="00264071">
      <w:pPr>
        <w:jc w:val="center"/>
      </w:pPr>
      <w:r>
        <w:t>Figura 1: Montaje del circuito realizado para un solo pin del puerto dividido por sectores con recuadros.</w:t>
      </w:r>
    </w:p>
    <w:p w14:paraId="033FE323" w14:textId="77777777" w:rsidR="00264071" w:rsidRDefault="00264071" w:rsidP="00264071">
      <w:pPr>
        <w:jc w:val="both"/>
      </w:pPr>
      <w:r>
        <w:t>En la figura anterior se puede observar el montaje realizado para un pin, la cual se encuentra divido por secciones  donde cada una de sus características y funcionamiento se mencionaran a continuación:</w:t>
      </w:r>
    </w:p>
    <w:p w14:paraId="44F97AE0" w14:textId="77777777" w:rsidR="00264071" w:rsidRPr="001B4ECC" w:rsidRDefault="00264071" w:rsidP="00264071">
      <w:pPr>
        <w:pStyle w:val="Prrafodelista"/>
        <w:numPr>
          <w:ilvl w:val="0"/>
          <w:numId w:val="20"/>
        </w:numPr>
        <w:jc w:val="both"/>
        <w:rPr>
          <w:color w:val="FF9900"/>
        </w:rPr>
      </w:pPr>
      <w:r>
        <w:t>Este segmento de circuito es el encargado de configurar el pin, ya sea para entrada o salida de acuerdo a la configuración ingresada por el usuario, donde el WDx es la entrada de reloj la cual activa el flip-flop, con 1 el pin queda de escritura y con un 0 el pin queda en modo lectura.</w:t>
      </w:r>
    </w:p>
    <w:p w14:paraId="31EBAFF5" w14:textId="77777777" w:rsidR="00264071" w:rsidRDefault="00264071" w:rsidP="00264071">
      <w:pPr>
        <w:pStyle w:val="Prrafodelista"/>
        <w:jc w:val="both"/>
        <w:rPr>
          <w:color w:val="FF9900"/>
        </w:rPr>
      </w:pPr>
    </w:p>
    <w:p w14:paraId="39CA068C" w14:textId="77777777" w:rsidR="00264071" w:rsidRPr="00834880" w:rsidRDefault="00264071" w:rsidP="00834880">
      <w:pPr>
        <w:pStyle w:val="Prrafodelista"/>
        <w:ind w:left="360"/>
        <w:jc w:val="both"/>
        <w:rPr>
          <w:color w:val="000000" w:themeColor="text1"/>
        </w:rPr>
      </w:pPr>
      <w:r>
        <w:rPr>
          <w:color w:val="FF9900"/>
        </w:rPr>
        <w:t xml:space="preserve">2.    </w:t>
      </w:r>
      <w:r>
        <w:rPr>
          <w:color w:val="000000" w:themeColor="text1"/>
        </w:rPr>
        <w:t xml:space="preserve">Este segmento es el de escritura en el cual se ingresan los datos para mostrar en la salida del pin ya sea un </w:t>
      </w:r>
      <w:r w:rsidR="00834880">
        <w:rPr>
          <w:color w:val="000000" w:themeColor="text1"/>
        </w:rPr>
        <w:t xml:space="preserve">1 o un </w:t>
      </w:r>
      <w:r w:rsidRPr="00834880">
        <w:rPr>
          <w:color w:val="000000" w:themeColor="text1"/>
        </w:rPr>
        <w:t>0, donde para mostrar el valor a la salida debió ser configurado en el segmento anterior con un 1 para configurarlo  En modo escritura. Para que el flip-flop deje pasar el número a mostrar es necesario el flanco de reloj que es WPx.</w:t>
      </w:r>
    </w:p>
    <w:p w14:paraId="1669F9B6" w14:textId="77777777" w:rsidR="00264071" w:rsidRDefault="00264071" w:rsidP="00264071">
      <w:pPr>
        <w:pStyle w:val="Prrafodelista"/>
        <w:tabs>
          <w:tab w:val="left" w:pos="3105"/>
        </w:tabs>
        <w:ind w:left="360"/>
        <w:jc w:val="both"/>
        <w:rPr>
          <w:color w:val="000000" w:themeColor="text1"/>
        </w:rPr>
      </w:pPr>
    </w:p>
    <w:p w14:paraId="7A9D6E37" w14:textId="77777777" w:rsidR="00834880" w:rsidRPr="007214FD" w:rsidRDefault="00264071" w:rsidP="00834880">
      <w:pPr>
        <w:pStyle w:val="Prrafodelista"/>
        <w:tabs>
          <w:tab w:val="left" w:pos="3105"/>
        </w:tabs>
        <w:ind w:left="360"/>
        <w:jc w:val="both"/>
        <w:rPr>
          <w:color w:val="000000" w:themeColor="text1"/>
        </w:rPr>
      </w:pPr>
      <w:r w:rsidRPr="00DB0293">
        <w:rPr>
          <w:color w:val="FF0000"/>
        </w:rPr>
        <w:lastRenderedPageBreak/>
        <w:t>3.</w:t>
      </w:r>
      <w:r w:rsidR="00834880" w:rsidRPr="00834880">
        <w:rPr>
          <w:color w:val="000000" w:themeColor="text1"/>
        </w:rPr>
        <w:t xml:space="preserve"> </w:t>
      </w:r>
      <w:r w:rsidR="00834880" w:rsidRPr="00DB0293">
        <w:rPr>
          <w:color w:val="000000" w:themeColor="text1"/>
        </w:rPr>
        <w:t>En este segmento se enc</w:t>
      </w:r>
      <w:r w:rsidR="00834880">
        <w:rPr>
          <w:color w:val="000000" w:themeColor="text1"/>
        </w:rPr>
        <w:t xml:space="preserve">uentran las compuertas lógicas que, debido a su configuración, garantizan la activación de un solo canal del circuito en un mismo instante de tiempo, ya sea uno de los tres tristates, que se encuentran conectados a dichas compuertas, o los dos registros. </w:t>
      </w:r>
    </w:p>
    <w:p w14:paraId="049A2F8B" w14:textId="77777777" w:rsidR="00834880" w:rsidRDefault="00834880" w:rsidP="00834880">
      <w:pPr>
        <w:ind w:left="360"/>
        <w:jc w:val="both"/>
      </w:pPr>
      <w:r>
        <w:t>Explicado de manera mas puntual, para las entradas al circuito (RDx, WDx, WPx,,RPx y RRx) se tendrán productos de operaciones lógicas, de modo que solo se ejecutara una acción por flanco de reloj,  de la siguiente manera:</w:t>
      </w:r>
    </w:p>
    <w:p w14:paraId="2A1E88D7" w14:textId="77777777" w:rsidR="00834880" w:rsidRDefault="00834880" w:rsidP="00834880">
      <w:pPr>
        <w:ind w:left="360"/>
      </w:pPr>
      <w:r>
        <w:t>Para que se active RDx:</w:t>
      </w:r>
    </w:p>
    <w:tbl>
      <w:tblPr>
        <w:tblStyle w:val="Tablaconcuadrcula"/>
        <w:tblW w:w="0" w:type="auto"/>
        <w:tblInd w:w="708" w:type="dxa"/>
        <w:tblLook w:val="04A0" w:firstRow="1" w:lastRow="0" w:firstColumn="1" w:lastColumn="0" w:noHBand="0" w:noVBand="1"/>
      </w:tblPr>
      <w:tblGrid>
        <w:gridCol w:w="782"/>
        <w:gridCol w:w="782"/>
        <w:gridCol w:w="782"/>
        <w:gridCol w:w="782"/>
        <w:gridCol w:w="782"/>
        <w:gridCol w:w="782"/>
      </w:tblGrid>
      <w:tr w:rsidR="00834880" w14:paraId="2F951AD0" w14:textId="77777777" w:rsidTr="005B1D0B">
        <w:trPr>
          <w:trHeight w:val="532"/>
        </w:trPr>
        <w:tc>
          <w:tcPr>
            <w:tcW w:w="782" w:type="dxa"/>
          </w:tcPr>
          <w:p w14:paraId="7074736C" w14:textId="77777777" w:rsidR="00834880" w:rsidRDefault="00834880" w:rsidP="005B1D0B">
            <w:r>
              <w:t>A0</w:t>
            </w:r>
          </w:p>
        </w:tc>
        <w:tc>
          <w:tcPr>
            <w:tcW w:w="782" w:type="dxa"/>
          </w:tcPr>
          <w:p w14:paraId="3E7CF5D6" w14:textId="77777777" w:rsidR="00834880" w:rsidRDefault="00834880" w:rsidP="005B1D0B">
            <w:r>
              <w:t>A1</w:t>
            </w:r>
          </w:p>
        </w:tc>
        <w:tc>
          <w:tcPr>
            <w:tcW w:w="782" w:type="dxa"/>
          </w:tcPr>
          <w:p w14:paraId="5AEFF978" w14:textId="77777777" w:rsidR="00834880" w:rsidRDefault="00834880" w:rsidP="005B1D0B">
            <w:r>
              <w:t>A12</w:t>
            </w:r>
          </w:p>
        </w:tc>
        <w:tc>
          <w:tcPr>
            <w:tcW w:w="782" w:type="dxa"/>
          </w:tcPr>
          <w:p w14:paraId="43424B8F" w14:textId="77777777" w:rsidR="00834880" w:rsidRDefault="00834880" w:rsidP="005B1D0B">
            <w:r>
              <w:t>WD</w:t>
            </w:r>
          </w:p>
        </w:tc>
        <w:tc>
          <w:tcPr>
            <w:tcW w:w="782" w:type="dxa"/>
          </w:tcPr>
          <w:p w14:paraId="6159740E" w14:textId="77777777" w:rsidR="00834880" w:rsidRDefault="00834880" w:rsidP="005B1D0B">
            <w:r>
              <w:t>RD</w:t>
            </w:r>
          </w:p>
        </w:tc>
        <w:tc>
          <w:tcPr>
            <w:tcW w:w="782" w:type="dxa"/>
          </w:tcPr>
          <w:p w14:paraId="3FC62563" w14:textId="77777777" w:rsidR="00834880" w:rsidRDefault="00834880" w:rsidP="005B1D0B">
            <w:r>
              <w:t>RDx</w:t>
            </w:r>
          </w:p>
        </w:tc>
      </w:tr>
      <w:tr w:rsidR="00834880" w14:paraId="24ABD059" w14:textId="77777777" w:rsidTr="005B1D0B">
        <w:trPr>
          <w:trHeight w:val="502"/>
        </w:trPr>
        <w:tc>
          <w:tcPr>
            <w:tcW w:w="782" w:type="dxa"/>
          </w:tcPr>
          <w:p w14:paraId="06325ADC" w14:textId="77777777" w:rsidR="00834880" w:rsidRDefault="00834880" w:rsidP="005B1D0B">
            <w:r>
              <w:t>0</w:t>
            </w:r>
          </w:p>
        </w:tc>
        <w:tc>
          <w:tcPr>
            <w:tcW w:w="782" w:type="dxa"/>
          </w:tcPr>
          <w:p w14:paraId="54D44D5D" w14:textId="77777777" w:rsidR="00834880" w:rsidRDefault="00834880" w:rsidP="005B1D0B">
            <w:r>
              <w:t>0</w:t>
            </w:r>
          </w:p>
        </w:tc>
        <w:tc>
          <w:tcPr>
            <w:tcW w:w="782" w:type="dxa"/>
          </w:tcPr>
          <w:p w14:paraId="6FA8BF66" w14:textId="77777777" w:rsidR="00834880" w:rsidRDefault="00834880" w:rsidP="005B1D0B">
            <w:r>
              <w:t>1</w:t>
            </w:r>
          </w:p>
        </w:tc>
        <w:tc>
          <w:tcPr>
            <w:tcW w:w="782" w:type="dxa"/>
          </w:tcPr>
          <w:p w14:paraId="37C3AB5C" w14:textId="77777777" w:rsidR="00834880" w:rsidRDefault="00834880" w:rsidP="005B1D0B">
            <w:r>
              <w:t>1</w:t>
            </w:r>
          </w:p>
        </w:tc>
        <w:tc>
          <w:tcPr>
            <w:tcW w:w="782" w:type="dxa"/>
          </w:tcPr>
          <w:p w14:paraId="6891B346" w14:textId="77777777" w:rsidR="00834880" w:rsidRDefault="00834880" w:rsidP="005B1D0B">
            <w:r>
              <w:t>0</w:t>
            </w:r>
          </w:p>
        </w:tc>
        <w:tc>
          <w:tcPr>
            <w:tcW w:w="782" w:type="dxa"/>
          </w:tcPr>
          <w:p w14:paraId="38976FE1" w14:textId="77777777" w:rsidR="00834880" w:rsidRDefault="00834880" w:rsidP="005B1D0B">
            <w:r>
              <w:t>1</w:t>
            </w:r>
          </w:p>
        </w:tc>
      </w:tr>
    </w:tbl>
    <w:p w14:paraId="6E64B65A" w14:textId="77777777" w:rsidR="00834880" w:rsidRDefault="00834880" w:rsidP="00834880"/>
    <w:p w14:paraId="28B49A9A" w14:textId="77777777" w:rsidR="00834880" w:rsidRDefault="00834880" w:rsidP="00834880">
      <w:pPr>
        <w:ind w:left="708"/>
      </w:pPr>
      <w:r>
        <w:t>Para activar RRx</w:t>
      </w:r>
    </w:p>
    <w:tbl>
      <w:tblPr>
        <w:tblStyle w:val="Tablaconcuadrcula"/>
        <w:tblW w:w="0" w:type="auto"/>
        <w:tblInd w:w="708" w:type="dxa"/>
        <w:tblLook w:val="04A0" w:firstRow="1" w:lastRow="0" w:firstColumn="1" w:lastColumn="0" w:noHBand="0" w:noVBand="1"/>
      </w:tblPr>
      <w:tblGrid>
        <w:gridCol w:w="770"/>
        <w:gridCol w:w="770"/>
        <w:gridCol w:w="770"/>
        <w:gridCol w:w="770"/>
        <w:gridCol w:w="770"/>
        <w:gridCol w:w="770"/>
      </w:tblGrid>
      <w:tr w:rsidR="00834880" w14:paraId="07B038F1" w14:textId="77777777" w:rsidTr="005B1D0B">
        <w:trPr>
          <w:trHeight w:val="561"/>
        </w:trPr>
        <w:tc>
          <w:tcPr>
            <w:tcW w:w="770" w:type="dxa"/>
          </w:tcPr>
          <w:p w14:paraId="339BBBD2" w14:textId="77777777" w:rsidR="00834880" w:rsidRDefault="00834880" w:rsidP="005B1D0B">
            <w:r>
              <w:t>A0</w:t>
            </w:r>
          </w:p>
        </w:tc>
        <w:tc>
          <w:tcPr>
            <w:tcW w:w="770" w:type="dxa"/>
          </w:tcPr>
          <w:p w14:paraId="788131C4" w14:textId="77777777" w:rsidR="00834880" w:rsidRDefault="00834880" w:rsidP="005B1D0B">
            <w:r>
              <w:t>A1</w:t>
            </w:r>
          </w:p>
        </w:tc>
        <w:tc>
          <w:tcPr>
            <w:tcW w:w="770" w:type="dxa"/>
          </w:tcPr>
          <w:p w14:paraId="0F5F1B2D" w14:textId="77777777" w:rsidR="00834880" w:rsidRDefault="00834880" w:rsidP="005B1D0B">
            <w:r>
              <w:t>A12</w:t>
            </w:r>
          </w:p>
        </w:tc>
        <w:tc>
          <w:tcPr>
            <w:tcW w:w="770" w:type="dxa"/>
          </w:tcPr>
          <w:p w14:paraId="4EA24146" w14:textId="77777777" w:rsidR="00834880" w:rsidRDefault="00834880" w:rsidP="005B1D0B">
            <w:r>
              <w:t>RD</w:t>
            </w:r>
          </w:p>
        </w:tc>
        <w:tc>
          <w:tcPr>
            <w:tcW w:w="770" w:type="dxa"/>
          </w:tcPr>
          <w:p w14:paraId="41AEEF8C" w14:textId="77777777" w:rsidR="00834880" w:rsidRDefault="00834880" w:rsidP="005B1D0B">
            <w:r>
              <w:t>WD</w:t>
            </w:r>
          </w:p>
        </w:tc>
        <w:tc>
          <w:tcPr>
            <w:tcW w:w="770" w:type="dxa"/>
          </w:tcPr>
          <w:p w14:paraId="6F28B4E2" w14:textId="77777777" w:rsidR="00834880" w:rsidRDefault="00834880" w:rsidP="005B1D0B">
            <w:r>
              <w:t>RRx</w:t>
            </w:r>
          </w:p>
        </w:tc>
      </w:tr>
      <w:tr w:rsidR="00834880" w14:paraId="545DC0E0" w14:textId="77777777" w:rsidTr="005B1D0B">
        <w:trPr>
          <w:trHeight w:val="530"/>
        </w:trPr>
        <w:tc>
          <w:tcPr>
            <w:tcW w:w="770" w:type="dxa"/>
          </w:tcPr>
          <w:p w14:paraId="0E852C54" w14:textId="77777777" w:rsidR="00834880" w:rsidRDefault="00834880" w:rsidP="005B1D0B">
            <w:r>
              <w:t>1</w:t>
            </w:r>
          </w:p>
        </w:tc>
        <w:tc>
          <w:tcPr>
            <w:tcW w:w="770" w:type="dxa"/>
          </w:tcPr>
          <w:p w14:paraId="26023D87" w14:textId="77777777" w:rsidR="00834880" w:rsidRDefault="00834880" w:rsidP="005B1D0B">
            <w:r>
              <w:t>0</w:t>
            </w:r>
          </w:p>
        </w:tc>
        <w:tc>
          <w:tcPr>
            <w:tcW w:w="770" w:type="dxa"/>
          </w:tcPr>
          <w:p w14:paraId="3EFF218F" w14:textId="77777777" w:rsidR="00834880" w:rsidRDefault="00834880" w:rsidP="005B1D0B">
            <w:r>
              <w:t>1</w:t>
            </w:r>
          </w:p>
        </w:tc>
        <w:tc>
          <w:tcPr>
            <w:tcW w:w="770" w:type="dxa"/>
          </w:tcPr>
          <w:p w14:paraId="5CB749A8" w14:textId="77777777" w:rsidR="00834880" w:rsidRDefault="00834880" w:rsidP="005B1D0B">
            <w:r>
              <w:t>0</w:t>
            </w:r>
          </w:p>
        </w:tc>
        <w:tc>
          <w:tcPr>
            <w:tcW w:w="770" w:type="dxa"/>
          </w:tcPr>
          <w:p w14:paraId="7E91A2A5" w14:textId="77777777" w:rsidR="00834880" w:rsidRDefault="00834880" w:rsidP="005B1D0B">
            <w:r>
              <w:t>1</w:t>
            </w:r>
          </w:p>
        </w:tc>
        <w:tc>
          <w:tcPr>
            <w:tcW w:w="770" w:type="dxa"/>
          </w:tcPr>
          <w:p w14:paraId="3419945F" w14:textId="77777777" w:rsidR="00834880" w:rsidRDefault="00834880" w:rsidP="005B1D0B">
            <w:r>
              <w:t>1</w:t>
            </w:r>
          </w:p>
        </w:tc>
      </w:tr>
    </w:tbl>
    <w:p w14:paraId="2BBD2C57" w14:textId="77777777" w:rsidR="00834880" w:rsidRDefault="00834880" w:rsidP="00834880"/>
    <w:p w14:paraId="135ACCB7" w14:textId="77777777" w:rsidR="00834880" w:rsidRDefault="00834880" w:rsidP="00834880">
      <w:pPr>
        <w:ind w:left="708"/>
      </w:pPr>
      <w:r>
        <w:t>Para activar WDx</w:t>
      </w:r>
    </w:p>
    <w:tbl>
      <w:tblPr>
        <w:tblStyle w:val="Tablaconcuadrcula"/>
        <w:tblW w:w="0" w:type="auto"/>
        <w:tblInd w:w="708" w:type="dxa"/>
        <w:tblLook w:val="04A0" w:firstRow="1" w:lastRow="0" w:firstColumn="1" w:lastColumn="0" w:noHBand="0" w:noVBand="1"/>
      </w:tblPr>
      <w:tblGrid>
        <w:gridCol w:w="770"/>
        <w:gridCol w:w="770"/>
        <w:gridCol w:w="770"/>
        <w:gridCol w:w="770"/>
        <w:gridCol w:w="770"/>
        <w:gridCol w:w="770"/>
      </w:tblGrid>
      <w:tr w:rsidR="00834880" w14:paraId="17503AE0" w14:textId="77777777" w:rsidTr="005B1D0B">
        <w:trPr>
          <w:trHeight w:val="561"/>
        </w:trPr>
        <w:tc>
          <w:tcPr>
            <w:tcW w:w="770" w:type="dxa"/>
          </w:tcPr>
          <w:p w14:paraId="1D6C4A6B" w14:textId="77777777" w:rsidR="00834880" w:rsidRDefault="00834880" w:rsidP="005B1D0B">
            <w:r>
              <w:t>A0</w:t>
            </w:r>
          </w:p>
        </w:tc>
        <w:tc>
          <w:tcPr>
            <w:tcW w:w="770" w:type="dxa"/>
          </w:tcPr>
          <w:p w14:paraId="5E6FBEB7" w14:textId="77777777" w:rsidR="00834880" w:rsidRDefault="00834880" w:rsidP="005B1D0B">
            <w:r>
              <w:t>A1</w:t>
            </w:r>
          </w:p>
        </w:tc>
        <w:tc>
          <w:tcPr>
            <w:tcW w:w="770" w:type="dxa"/>
          </w:tcPr>
          <w:p w14:paraId="7FF45622" w14:textId="77777777" w:rsidR="00834880" w:rsidRDefault="00834880" w:rsidP="005B1D0B">
            <w:r>
              <w:t>A12</w:t>
            </w:r>
          </w:p>
        </w:tc>
        <w:tc>
          <w:tcPr>
            <w:tcW w:w="770" w:type="dxa"/>
          </w:tcPr>
          <w:p w14:paraId="5B994685" w14:textId="77777777" w:rsidR="00834880" w:rsidRDefault="00834880" w:rsidP="005B1D0B">
            <w:r>
              <w:t>RD</w:t>
            </w:r>
          </w:p>
        </w:tc>
        <w:tc>
          <w:tcPr>
            <w:tcW w:w="770" w:type="dxa"/>
          </w:tcPr>
          <w:p w14:paraId="22333303" w14:textId="77777777" w:rsidR="00834880" w:rsidRDefault="00834880" w:rsidP="005B1D0B">
            <w:r>
              <w:t>WD</w:t>
            </w:r>
          </w:p>
        </w:tc>
        <w:tc>
          <w:tcPr>
            <w:tcW w:w="770" w:type="dxa"/>
          </w:tcPr>
          <w:p w14:paraId="2138B3A3" w14:textId="77777777" w:rsidR="00834880" w:rsidRDefault="00834880" w:rsidP="005B1D0B">
            <w:r>
              <w:t>WDx</w:t>
            </w:r>
          </w:p>
        </w:tc>
      </w:tr>
      <w:tr w:rsidR="00834880" w14:paraId="4793B17B" w14:textId="77777777" w:rsidTr="005B1D0B">
        <w:trPr>
          <w:trHeight w:val="530"/>
        </w:trPr>
        <w:tc>
          <w:tcPr>
            <w:tcW w:w="770" w:type="dxa"/>
          </w:tcPr>
          <w:p w14:paraId="7BEF61DD" w14:textId="77777777" w:rsidR="00834880" w:rsidRDefault="00834880" w:rsidP="005B1D0B">
            <w:r>
              <w:t>0</w:t>
            </w:r>
          </w:p>
        </w:tc>
        <w:tc>
          <w:tcPr>
            <w:tcW w:w="770" w:type="dxa"/>
          </w:tcPr>
          <w:p w14:paraId="298A47DC" w14:textId="77777777" w:rsidR="00834880" w:rsidRDefault="00834880" w:rsidP="005B1D0B">
            <w:r>
              <w:t>0</w:t>
            </w:r>
          </w:p>
        </w:tc>
        <w:tc>
          <w:tcPr>
            <w:tcW w:w="770" w:type="dxa"/>
          </w:tcPr>
          <w:p w14:paraId="38F37E0B" w14:textId="77777777" w:rsidR="00834880" w:rsidRDefault="00834880" w:rsidP="005B1D0B">
            <w:r>
              <w:t>1</w:t>
            </w:r>
          </w:p>
        </w:tc>
        <w:tc>
          <w:tcPr>
            <w:tcW w:w="770" w:type="dxa"/>
          </w:tcPr>
          <w:p w14:paraId="70372B88" w14:textId="77777777" w:rsidR="00834880" w:rsidRDefault="00834880" w:rsidP="005B1D0B">
            <w:r>
              <w:t>1</w:t>
            </w:r>
          </w:p>
        </w:tc>
        <w:tc>
          <w:tcPr>
            <w:tcW w:w="770" w:type="dxa"/>
          </w:tcPr>
          <w:p w14:paraId="0F8E01D0" w14:textId="77777777" w:rsidR="00834880" w:rsidRDefault="00834880" w:rsidP="005B1D0B">
            <w:r>
              <w:t>0</w:t>
            </w:r>
          </w:p>
        </w:tc>
        <w:tc>
          <w:tcPr>
            <w:tcW w:w="770" w:type="dxa"/>
          </w:tcPr>
          <w:p w14:paraId="55E83059" w14:textId="77777777" w:rsidR="00834880" w:rsidRDefault="00834880" w:rsidP="005B1D0B">
            <w:r>
              <w:t>1</w:t>
            </w:r>
          </w:p>
        </w:tc>
      </w:tr>
    </w:tbl>
    <w:p w14:paraId="080C8BC9" w14:textId="77777777" w:rsidR="00834880" w:rsidRDefault="00834880" w:rsidP="00834880">
      <w:pPr>
        <w:ind w:left="708"/>
      </w:pPr>
    </w:p>
    <w:p w14:paraId="645B5829" w14:textId="77777777" w:rsidR="00834880" w:rsidRDefault="00834880" w:rsidP="00834880">
      <w:pPr>
        <w:ind w:left="708"/>
      </w:pPr>
      <w:r>
        <w:t>Para activar WPx</w:t>
      </w:r>
    </w:p>
    <w:tbl>
      <w:tblPr>
        <w:tblStyle w:val="Tablaconcuadrcula"/>
        <w:tblW w:w="0" w:type="auto"/>
        <w:tblInd w:w="708" w:type="dxa"/>
        <w:tblLook w:val="04A0" w:firstRow="1" w:lastRow="0" w:firstColumn="1" w:lastColumn="0" w:noHBand="0" w:noVBand="1"/>
      </w:tblPr>
      <w:tblGrid>
        <w:gridCol w:w="770"/>
        <w:gridCol w:w="770"/>
        <w:gridCol w:w="770"/>
        <w:gridCol w:w="770"/>
        <w:gridCol w:w="770"/>
        <w:gridCol w:w="770"/>
      </w:tblGrid>
      <w:tr w:rsidR="00834880" w14:paraId="728A0BD9" w14:textId="77777777" w:rsidTr="005B1D0B">
        <w:trPr>
          <w:trHeight w:val="561"/>
        </w:trPr>
        <w:tc>
          <w:tcPr>
            <w:tcW w:w="770" w:type="dxa"/>
          </w:tcPr>
          <w:p w14:paraId="1F521B4D" w14:textId="77777777" w:rsidR="00834880" w:rsidRDefault="00834880" w:rsidP="005B1D0B">
            <w:r>
              <w:t>A0</w:t>
            </w:r>
          </w:p>
        </w:tc>
        <w:tc>
          <w:tcPr>
            <w:tcW w:w="770" w:type="dxa"/>
          </w:tcPr>
          <w:p w14:paraId="2BEE1CDC" w14:textId="77777777" w:rsidR="00834880" w:rsidRDefault="00834880" w:rsidP="005B1D0B">
            <w:r>
              <w:t>A1</w:t>
            </w:r>
          </w:p>
        </w:tc>
        <w:tc>
          <w:tcPr>
            <w:tcW w:w="770" w:type="dxa"/>
          </w:tcPr>
          <w:p w14:paraId="68D5ED20" w14:textId="77777777" w:rsidR="00834880" w:rsidRDefault="00834880" w:rsidP="005B1D0B">
            <w:r>
              <w:t>A12</w:t>
            </w:r>
          </w:p>
        </w:tc>
        <w:tc>
          <w:tcPr>
            <w:tcW w:w="770" w:type="dxa"/>
          </w:tcPr>
          <w:p w14:paraId="71F6D038" w14:textId="77777777" w:rsidR="00834880" w:rsidRDefault="00834880" w:rsidP="005B1D0B">
            <w:r>
              <w:t>RD</w:t>
            </w:r>
          </w:p>
        </w:tc>
        <w:tc>
          <w:tcPr>
            <w:tcW w:w="770" w:type="dxa"/>
          </w:tcPr>
          <w:p w14:paraId="249EEE41" w14:textId="77777777" w:rsidR="00834880" w:rsidRDefault="00834880" w:rsidP="005B1D0B">
            <w:r>
              <w:t>WD</w:t>
            </w:r>
          </w:p>
        </w:tc>
        <w:tc>
          <w:tcPr>
            <w:tcW w:w="770" w:type="dxa"/>
          </w:tcPr>
          <w:p w14:paraId="0026FB79" w14:textId="77777777" w:rsidR="00834880" w:rsidRDefault="00834880" w:rsidP="005B1D0B">
            <w:r>
              <w:t>WPx</w:t>
            </w:r>
          </w:p>
        </w:tc>
      </w:tr>
      <w:tr w:rsidR="00834880" w14:paraId="71491BEA" w14:textId="77777777" w:rsidTr="005B1D0B">
        <w:trPr>
          <w:trHeight w:val="530"/>
        </w:trPr>
        <w:tc>
          <w:tcPr>
            <w:tcW w:w="770" w:type="dxa"/>
          </w:tcPr>
          <w:p w14:paraId="34F57B32" w14:textId="77777777" w:rsidR="00834880" w:rsidRDefault="00834880" w:rsidP="005B1D0B">
            <w:r>
              <w:t>1</w:t>
            </w:r>
          </w:p>
        </w:tc>
        <w:tc>
          <w:tcPr>
            <w:tcW w:w="770" w:type="dxa"/>
          </w:tcPr>
          <w:p w14:paraId="4883FCAA" w14:textId="77777777" w:rsidR="00834880" w:rsidRDefault="00834880" w:rsidP="005B1D0B">
            <w:r>
              <w:t>0</w:t>
            </w:r>
          </w:p>
        </w:tc>
        <w:tc>
          <w:tcPr>
            <w:tcW w:w="770" w:type="dxa"/>
          </w:tcPr>
          <w:p w14:paraId="0A80D4E3" w14:textId="77777777" w:rsidR="00834880" w:rsidRDefault="00834880" w:rsidP="005B1D0B">
            <w:r>
              <w:t>1</w:t>
            </w:r>
          </w:p>
        </w:tc>
        <w:tc>
          <w:tcPr>
            <w:tcW w:w="770" w:type="dxa"/>
          </w:tcPr>
          <w:p w14:paraId="0B73B4C0" w14:textId="77777777" w:rsidR="00834880" w:rsidRDefault="00834880" w:rsidP="005B1D0B">
            <w:r>
              <w:t>1</w:t>
            </w:r>
          </w:p>
        </w:tc>
        <w:tc>
          <w:tcPr>
            <w:tcW w:w="770" w:type="dxa"/>
          </w:tcPr>
          <w:p w14:paraId="70E9EAA3" w14:textId="77777777" w:rsidR="00834880" w:rsidRDefault="00834880" w:rsidP="005B1D0B">
            <w:r>
              <w:t>0</w:t>
            </w:r>
          </w:p>
        </w:tc>
        <w:tc>
          <w:tcPr>
            <w:tcW w:w="770" w:type="dxa"/>
          </w:tcPr>
          <w:p w14:paraId="58DB5497" w14:textId="77777777" w:rsidR="00834880" w:rsidRDefault="00834880" w:rsidP="005B1D0B">
            <w:r>
              <w:t>1</w:t>
            </w:r>
          </w:p>
        </w:tc>
      </w:tr>
    </w:tbl>
    <w:p w14:paraId="1CC0D1E7" w14:textId="77777777" w:rsidR="00834880" w:rsidRDefault="00834880" w:rsidP="00834880"/>
    <w:p w14:paraId="2C4141FE" w14:textId="77777777" w:rsidR="00834880" w:rsidRDefault="00834880" w:rsidP="00834880">
      <w:pPr>
        <w:ind w:left="708"/>
      </w:pPr>
      <w:r>
        <w:t>Para activar RPx</w:t>
      </w:r>
    </w:p>
    <w:tbl>
      <w:tblPr>
        <w:tblStyle w:val="Tablaconcuadrcula"/>
        <w:tblW w:w="0" w:type="auto"/>
        <w:tblInd w:w="708" w:type="dxa"/>
        <w:tblLook w:val="04A0" w:firstRow="1" w:lastRow="0" w:firstColumn="1" w:lastColumn="0" w:noHBand="0" w:noVBand="1"/>
      </w:tblPr>
      <w:tblGrid>
        <w:gridCol w:w="770"/>
        <w:gridCol w:w="770"/>
        <w:gridCol w:w="770"/>
        <w:gridCol w:w="770"/>
        <w:gridCol w:w="770"/>
        <w:gridCol w:w="770"/>
      </w:tblGrid>
      <w:tr w:rsidR="00834880" w14:paraId="7E424CE3" w14:textId="77777777" w:rsidTr="005B1D0B">
        <w:trPr>
          <w:trHeight w:val="561"/>
        </w:trPr>
        <w:tc>
          <w:tcPr>
            <w:tcW w:w="770" w:type="dxa"/>
          </w:tcPr>
          <w:p w14:paraId="5E8D7427" w14:textId="77777777" w:rsidR="00834880" w:rsidRDefault="00834880" w:rsidP="005B1D0B">
            <w:r>
              <w:t>A0</w:t>
            </w:r>
          </w:p>
        </w:tc>
        <w:tc>
          <w:tcPr>
            <w:tcW w:w="770" w:type="dxa"/>
          </w:tcPr>
          <w:p w14:paraId="73ADF5EC" w14:textId="77777777" w:rsidR="00834880" w:rsidRDefault="00834880" w:rsidP="005B1D0B">
            <w:r>
              <w:t>A1</w:t>
            </w:r>
          </w:p>
        </w:tc>
        <w:tc>
          <w:tcPr>
            <w:tcW w:w="770" w:type="dxa"/>
          </w:tcPr>
          <w:p w14:paraId="73C0654E" w14:textId="77777777" w:rsidR="00834880" w:rsidRDefault="00834880" w:rsidP="005B1D0B">
            <w:r>
              <w:t>A12</w:t>
            </w:r>
          </w:p>
        </w:tc>
        <w:tc>
          <w:tcPr>
            <w:tcW w:w="770" w:type="dxa"/>
          </w:tcPr>
          <w:p w14:paraId="36FB43DE" w14:textId="77777777" w:rsidR="00834880" w:rsidRDefault="00834880" w:rsidP="005B1D0B">
            <w:r>
              <w:t>RD</w:t>
            </w:r>
          </w:p>
        </w:tc>
        <w:tc>
          <w:tcPr>
            <w:tcW w:w="770" w:type="dxa"/>
          </w:tcPr>
          <w:p w14:paraId="60677017" w14:textId="77777777" w:rsidR="00834880" w:rsidRDefault="00834880" w:rsidP="005B1D0B">
            <w:r>
              <w:t>WD</w:t>
            </w:r>
          </w:p>
        </w:tc>
        <w:tc>
          <w:tcPr>
            <w:tcW w:w="770" w:type="dxa"/>
          </w:tcPr>
          <w:p w14:paraId="7B441764" w14:textId="77777777" w:rsidR="00834880" w:rsidRDefault="00834880" w:rsidP="005B1D0B">
            <w:r>
              <w:t>RPx</w:t>
            </w:r>
          </w:p>
        </w:tc>
      </w:tr>
      <w:tr w:rsidR="00834880" w14:paraId="5B2D6B8A" w14:textId="77777777" w:rsidTr="005B1D0B">
        <w:trPr>
          <w:trHeight w:val="530"/>
        </w:trPr>
        <w:tc>
          <w:tcPr>
            <w:tcW w:w="770" w:type="dxa"/>
          </w:tcPr>
          <w:p w14:paraId="508CA084" w14:textId="77777777" w:rsidR="00834880" w:rsidRDefault="00834880" w:rsidP="005B1D0B">
            <w:r>
              <w:t>0</w:t>
            </w:r>
          </w:p>
        </w:tc>
        <w:tc>
          <w:tcPr>
            <w:tcW w:w="770" w:type="dxa"/>
          </w:tcPr>
          <w:p w14:paraId="3DF6D221" w14:textId="77777777" w:rsidR="00834880" w:rsidRDefault="00834880" w:rsidP="005B1D0B">
            <w:r>
              <w:t>1</w:t>
            </w:r>
          </w:p>
        </w:tc>
        <w:tc>
          <w:tcPr>
            <w:tcW w:w="770" w:type="dxa"/>
          </w:tcPr>
          <w:p w14:paraId="40E7FE3A" w14:textId="77777777" w:rsidR="00834880" w:rsidRDefault="00834880" w:rsidP="005B1D0B">
            <w:r>
              <w:t>1</w:t>
            </w:r>
          </w:p>
        </w:tc>
        <w:tc>
          <w:tcPr>
            <w:tcW w:w="770" w:type="dxa"/>
          </w:tcPr>
          <w:p w14:paraId="1F10C06D" w14:textId="77777777" w:rsidR="00834880" w:rsidRDefault="00834880" w:rsidP="005B1D0B">
            <w:r>
              <w:t>0</w:t>
            </w:r>
          </w:p>
        </w:tc>
        <w:tc>
          <w:tcPr>
            <w:tcW w:w="770" w:type="dxa"/>
          </w:tcPr>
          <w:p w14:paraId="60B2E8C4" w14:textId="77777777" w:rsidR="00834880" w:rsidRDefault="00834880" w:rsidP="005B1D0B">
            <w:r>
              <w:t>1</w:t>
            </w:r>
          </w:p>
        </w:tc>
        <w:tc>
          <w:tcPr>
            <w:tcW w:w="770" w:type="dxa"/>
          </w:tcPr>
          <w:p w14:paraId="4A9898DE" w14:textId="77777777" w:rsidR="00834880" w:rsidRDefault="00834880" w:rsidP="005B1D0B">
            <w:r>
              <w:t>1</w:t>
            </w:r>
          </w:p>
        </w:tc>
      </w:tr>
    </w:tbl>
    <w:p w14:paraId="788386BD" w14:textId="77777777" w:rsidR="00834880" w:rsidRDefault="00834880" w:rsidP="00264071">
      <w:pPr>
        <w:pStyle w:val="Prrafodelista"/>
        <w:tabs>
          <w:tab w:val="left" w:pos="3105"/>
        </w:tabs>
        <w:ind w:left="360"/>
        <w:jc w:val="both"/>
        <w:rPr>
          <w:color w:val="000000" w:themeColor="text1"/>
        </w:rPr>
      </w:pPr>
    </w:p>
    <w:p w14:paraId="68D4F94B" w14:textId="77777777" w:rsidR="00264071" w:rsidRPr="00834880" w:rsidRDefault="00834880" w:rsidP="00834880">
      <w:pPr>
        <w:pStyle w:val="Prrafodelista"/>
        <w:tabs>
          <w:tab w:val="left" w:pos="3105"/>
        </w:tabs>
        <w:ind w:left="360"/>
        <w:jc w:val="both"/>
        <w:rPr>
          <w:color w:val="000000" w:themeColor="text1"/>
        </w:rPr>
      </w:pPr>
      <w:r>
        <w:rPr>
          <w:color w:val="0070C0"/>
        </w:rPr>
        <w:lastRenderedPageBreak/>
        <w:t xml:space="preserve">4. </w:t>
      </w:r>
      <w:r w:rsidRPr="003330AD">
        <w:rPr>
          <w:color w:val="000000" w:themeColor="text1"/>
        </w:rPr>
        <w:t xml:space="preserve">Este segmento es de donde se mandan los valores a las compuertas lógicas, donde A0 es para activar el flip-flop 2, </w:t>
      </w:r>
      <w:r w:rsidRPr="00834880">
        <w:rPr>
          <w:color w:val="000000" w:themeColor="text1"/>
        </w:rPr>
        <w:t>A1 es para Leer del puerto, A12 es para configurar el pin, RD es para leer del pin y WR es para escribir en el pin</w:t>
      </w:r>
      <w:r w:rsidRPr="00834880">
        <w:rPr>
          <w:color w:val="0070C0"/>
        </w:rPr>
        <w:t>.</w:t>
      </w:r>
      <w:r w:rsidR="00264071" w:rsidRPr="00834880">
        <w:rPr>
          <w:color w:val="000000" w:themeColor="text1"/>
        </w:rPr>
        <w:tab/>
      </w:r>
    </w:p>
    <w:p w14:paraId="4D6C9D2B" w14:textId="77777777" w:rsidR="00264071" w:rsidRDefault="00264071" w:rsidP="00264071">
      <w:pPr>
        <w:pStyle w:val="Prrafodelista"/>
        <w:tabs>
          <w:tab w:val="left" w:pos="3105"/>
        </w:tabs>
        <w:ind w:left="360"/>
        <w:jc w:val="both"/>
        <w:rPr>
          <w:color w:val="000000" w:themeColor="text1"/>
        </w:rPr>
      </w:pPr>
    </w:p>
    <w:p w14:paraId="5AD65C2D" w14:textId="77777777" w:rsidR="00264071" w:rsidRDefault="00264071" w:rsidP="00264071">
      <w:pPr>
        <w:pStyle w:val="Prrafodelista"/>
        <w:tabs>
          <w:tab w:val="left" w:pos="3105"/>
        </w:tabs>
        <w:ind w:left="360"/>
        <w:jc w:val="both"/>
        <w:rPr>
          <w:color w:val="000000" w:themeColor="text1"/>
        </w:rPr>
      </w:pPr>
      <w:r>
        <w:rPr>
          <w:color w:val="7030A0"/>
        </w:rPr>
        <w:t xml:space="preserve">5.  </w:t>
      </w:r>
      <w:r w:rsidRPr="003330AD">
        <w:rPr>
          <w:color w:val="000000" w:themeColor="text1"/>
        </w:rPr>
        <w:t>Este segmento es el encargado de leer la señal de entrada desde el pin, para cuando se configura en modo lectura.</w:t>
      </w:r>
    </w:p>
    <w:p w14:paraId="6C9B1737" w14:textId="77777777" w:rsidR="00264071" w:rsidRDefault="00264071" w:rsidP="00264071">
      <w:pPr>
        <w:pStyle w:val="Prrafodelista"/>
        <w:tabs>
          <w:tab w:val="left" w:pos="3105"/>
        </w:tabs>
        <w:ind w:left="360"/>
        <w:jc w:val="both"/>
        <w:rPr>
          <w:color w:val="000000" w:themeColor="text1"/>
        </w:rPr>
      </w:pPr>
    </w:p>
    <w:p w14:paraId="14D69643" w14:textId="77777777" w:rsidR="00264071" w:rsidRPr="00834880" w:rsidRDefault="00264071" w:rsidP="00834880">
      <w:pPr>
        <w:pStyle w:val="Prrafodelista"/>
        <w:tabs>
          <w:tab w:val="left" w:pos="3105"/>
        </w:tabs>
        <w:ind w:left="360"/>
        <w:jc w:val="both"/>
        <w:rPr>
          <w:color w:val="000000" w:themeColor="text1"/>
        </w:rPr>
      </w:pPr>
      <w:r>
        <w:rPr>
          <w:color w:val="00B0F0"/>
        </w:rPr>
        <w:t>6.</w:t>
      </w:r>
      <w:r>
        <w:rPr>
          <w:color w:val="000000" w:themeColor="text1"/>
        </w:rPr>
        <w:t>En este segmento esta la compuerta triestado, la cual es la que controla de acuerd</w:t>
      </w:r>
      <w:r w:rsidR="00834880">
        <w:rPr>
          <w:color w:val="000000" w:themeColor="text1"/>
        </w:rPr>
        <w:t>o al tipo de configuración que t</w:t>
      </w:r>
      <w:r w:rsidRPr="00834880">
        <w:rPr>
          <w:color w:val="000000" w:themeColor="text1"/>
        </w:rPr>
        <w:t>enga el pin, para dejar pasar o no un dato del flip-flop de escritura.</w:t>
      </w:r>
    </w:p>
    <w:p w14:paraId="074F56CB" w14:textId="77777777" w:rsidR="00264071" w:rsidRDefault="00264071" w:rsidP="00264071">
      <w:pPr>
        <w:pStyle w:val="Prrafodelista"/>
        <w:tabs>
          <w:tab w:val="left" w:pos="3105"/>
        </w:tabs>
        <w:ind w:left="360"/>
        <w:jc w:val="both"/>
        <w:rPr>
          <w:color w:val="000000" w:themeColor="text1"/>
        </w:rPr>
      </w:pPr>
    </w:p>
    <w:p w14:paraId="09C1640B" w14:textId="77777777" w:rsidR="00264071" w:rsidRPr="00834880" w:rsidRDefault="00264071" w:rsidP="00834880">
      <w:pPr>
        <w:pStyle w:val="Prrafodelista"/>
        <w:tabs>
          <w:tab w:val="left" w:pos="3105"/>
        </w:tabs>
        <w:ind w:left="360"/>
        <w:jc w:val="both"/>
        <w:rPr>
          <w:color w:val="000000" w:themeColor="text1"/>
        </w:rPr>
      </w:pPr>
      <w:r>
        <w:rPr>
          <w:color w:val="000000" w:themeColor="text1"/>
        </w:rPr>
        <w:t>7.  En este segmento están las compuertas lógicas para activar de acuerdo a la conf</w:t>
      </w:r>
      <w:r w:rsidR="00834880">
        <w:rPr>
          <w:color w:val="000000" w:themeColor="text1"/>
        </w:rPr>
        <w:t>iguración del pin el transistor</w:t>
      </w:r>
      <w:r w:rsidRPr="00834880">
        <w:rPr>
          <w:color w:val="000000" w:themeColor="text1"/>
        </w:rPr>
        <w:t xml:space="preserve"> MOSFET, el cual se activa únicamente con un valor cero, es decir se activa cuando el pin está configurado en modo.</w:t>
      </w:r>
    </w:p>
    <w:p w14:paraId="5B27B99C" w14:textId="77777777" w:rsidR="00834880" w:rsidRDefault="00834880" w:rsidP="00264071">
      <w:pPr>
        <w:pStyle w:val="Prrafodelista"/>
        <w:tabs>
          <w:tab w:val="left" w:pos="3105"/>
        </w:tabs>
        <w:ind w:left="360"/>
        <w:jc w:val="both"/>
        <w:rPr>
          <w:color w:val="000000" w:themeColor="text1"/>
        </w:rPr>
      </w:pPr>
    </w:p>
    <w:p w14:paraId="1E0877AE" w14:textId="77777777" w:rsidR="00264071" w:rsidRDefault="00264071" w:rsidP="00834880">
      <w:pPr>
        <w:pStyle w:val="Prrafodelista"/>
        <w:tabs>
          <w:tab w:val="left" w:pos="3105"/>
        </w:tabs>
        <w:ind w:left="360"/>
        <w:jc w:val="both"/>
        <w:rPr>
          <w:color w:val="000000" w:themeColor="text1"/>
        </w:rPr>
      </w:pPr>
      <w:r>
        <w:rPr>
          <w:color w:val="FFFF00"/>
        </w:rPr>
        <w:t xml:space="preserve">8. </w:t>
      </w:r>
      <w:r>
        <w:rPr>
          <w:color w:val="000000" w:themeColor="text1"/>
        </w:rPr>
        <w:t>En este segmento esta la resistencia de pull-up la cual es de protección par</w:t>
      </w:r>
      <w:r w:rsidR="00834880">
        <w:rPr>
          <w:color w:val="000000" w:themeColor="text1"/>
        </w:rPr>
        <w:t>a el pin, para cuando este esta c</w:t>
      </w:r>
      <w:r w:rsidRPr="00834880">
        <w:rPr>
          <w:color w:val="000000" w:themeColor="text1"/>
        </w:rPr>
        <w:t xml:space="preserve">onfigurado en modo de lectura, se activa cuando el transistor se cortocircuite con un cero dejando pasar el voltaje </w:t>
      </w:r>
      <w:r w:rsidR="00834880" w:rsidRPr="00834880">
        <w:rPr>
          <w:color w:val="000000" w:themeColor="text1"/>
        </w:rPr>
        <w:t xml:space="preserve">a </w:t>
      </w:r>
      <w:r w:rsidRPr="00834880">
        <w:rPr>
          <w:color w:val="000000" w:themeColor="text1"/>
        </w:rPr>
        <w:t>la resistencia.</w:t>
      </w:r>
    </w:p>
    <w:p w14:paraId="45E4182A" w14:textId="77777777" w:rsidR="00CF3877" w:rsidRDefault="00CF3877" w:rsidP="00834880">
      <w:pPr>
        <w:pStyle w:val="Prrafodelista"/>
        <w:tabs>
          <w:tab w:val="left" w:pos="3105"/>
        </w:tabs>
        <w:ind w:left="360"/>
        <w:jc w:val="both"/>
        <w:rPr>
          <w:color w:val="000000" w:themeColor="text1"/>
        </w:rPr>
      </w:pPr>
    </w:p>
    <w:p w14:paraId="5A7FE7CF" w14:textId="77777777" w:rsidR="00CF3877" w:rsidRDefault="00CF3877" w:rsidP="00CF3877">
      <w:pPr>
        <w:pStyle w:val="Prrafodelista"/>
        <w:tabs>
          <w:tab w:val="left" w:pos="3105"/>
        </w:tabs>
        <w:ind w:left="0"/>
        <w:jc w:val="both"/>
        <w:rPr>
          <w:color w:val="000000" w:themeColor="text1"/>
        </w:rPr>
      </w:pPr>
      <w:r w:rsidRPr="00CF3877">
        <w:rPr>
          <w:noProof/>
          <w:color w:val="000000" w:themeColor="text1"/>
          <w:lang w:eastAsia="es-CO"/>
        </w:rPr>
        <w:drawing>
          <wp:inline distT="0" distB="0" distL="0" distR="0" wp14:anchorId="2BB1F035" wp14:editId="6458DE52">
            <wp:extent cx="5612130" cy="3949566"/>
            <wp:effectExtent l="19050" t="0" r="762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949566"/>
                    </a:xfrm>
                    <a:prstGeom prst="rect">
                      <a:avLst/>
                    </a:prstGeom>
                    <a:noFill/>
                    <a:ln>
                      <a:noFill/>
                    </a:ln>
                  </pic:spPr>
                </pic:pic>
              </a:graphicData>
            </a:graphic>
          </wp:inline>
        </w:drawing>
      </w:r>
    </w:p>
    <w:p w14:paraId="77ECE742" w14:textId="77777777" w:rsidR="00CF3877" w:rsidRDefault="00CF3877" w:rsidP="00CF3877">
      <w:pPr>
        <w:jc w:val="center"/>
      </w:pPr>
      <w:r>
        <w:t>Figura 2: Circuito modificado del pin para realizar el integrado</w:t>
      </w:r>
    </w:p>
    <w:p w14:paraId="5670C0DE" w14:textId="77777777" w:rsidR="00CF3877" w:rsidRDefault="00CF3877" w:rsidP="00CF3877">
      <w:pPr>
        <w:jc w:val="both"/>
      </w:pPr>
      <w:r>
        <w:t>Luego de probar el circuito para un pin se modifica para dejar solo la circuitería del pin para crear el modelo del circuito integrado.</w:t>
      </w:r>
    </w:p>
    <w:p w14:paraId="3EA3E216" w14:textId="77777777" w:rsidR="00CF3877" w:rsidRDefault="00CF3877" w:rsidP="00CF3877">
      <w:pPr>
        <w:pStyle w:val="Prrafodelista"/>
        <w:ind w:left="0"/>
        <w:jc w:val="center"/>
        <w:rPr>
          <w:szCs w:val="24"/>
        </w:rPr>
      </w:pPr>
      <w:r>
        <w:rPr>
          <w:noProof/>
          <w:szCs w:val="24"/>
          <w:lang w:eastAsia="es-CO"/>
        </w:rPr>
        <w:lastRenderedPageBreak/>
        <w:drawing>
          <wp:inline distT="0" distB="0" distL="0" distR="0" wp14:anchorId="4055CB0D" wp14:editId="365B94B4">
            <wp:extent cx="2335961" cy="2666250"/>
            <wp:effectExtent l="19050" t="0" r="7189" b="0"/>
            <wp:docPr id="9" name="Imagen 2" descr="C:\Documents and Settings\Administrador\Mis documentos\Universidad\12822853_10206460583861551_13652109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dor\Mis documentos\Universidad\12822853_10206460583861551_1365210914_o.jpg"/>
                    <pic:cNvPicPr>
                      <a:picLocks noChangeAspect="1" noChangeArrowheads="1"/>
                    </pic:cNvPicPr>
                  </pic:nvPicPr>
                  <pic:blipFill>
                    <a:blip r:embed="rId10"/>
                    <a:srcRect/>
                    <a:stretch>
                      <a:fillRect/>
                    </a:stretch>
                  </pic:blipFill>
                  <pic:spPr bwMode="auto">
                    <a:xfrm>
                      <a:off x="0" y="0"/>
                      <a:ext cx="2336948" cy="2667376"/>
                    </a:xfrm>
                    <a:prstGeom prst="rect">
                      <a:avLst/>
                    </a:prstGeom>
                    <a:noFill/>
                    <a:ln w="9525">
                      <a:noFill/>
                      <a:miter lim="800000"/>
                      <a:headEnd/>
                      <a:tailEnd/>
                    </a:ln>
                  </pic:spPr>
                </pic:pic>
              </a:graphicData>
            </a:graphic>
          </wp:inline>
        </w:drawing>
      </w:r>
    </w:p>
    <w:p w14:paraId="30252CE0" w14:textId="77777777" w:rsidR="00CF3877" w:rsidRPr="00CF3877" w:rsidRDefault="00CF3877" w:rsidP="00CF3877">
      <w:pPr>
        <w:pStyle w:val="Prrafodelista"/>
        <w:ind w:left="0"/>
        <w:jc w:val="center"/>
        <w:rPr>
          <w:szCs w:val="24"/>
        </w:rPr>
      </w:pPr>
      <w:r>
        <w:rPr>
          <w:szCs w:val="24"/>
        </w:rPr>
        <w:t>Figura 3. Componente que representa un pin</w:t>
      </w:r>
    </w:p>
    <w:p w14:paraId="1D3760C6" w14:textId="77777777" w:rsidR="00CF3877" w:rsidRDefault="00CF3877" w:rsidP="00CF3877">
      <w:pPr>
        <w:jc w:val="both"/>
      </w:pPr>
      <w:r>
        <w:t>Para el integrado de un pin cuyo nombre es PIN1,tenemos 9 pines, 7 de entrada y dos bidireccionales, entre los pines de entrada se encuentra: RDx, WDx, WPx, RRx, una entrada de reloj y una de reset cuya función es reiniciar el funcionamiento de sus flipflop internos; entre los pines bidireccionales se encuentra Px y Dx cuya configuración depende del manejo de datos que se le da al circuito del pin, pueden se tanto de entrada como de salida, pero no podrán tener la misma configuración, ya que esto ocasionaría un cortocircuito y quemaría el microcrontrolador.</w:t>
      </w:r>
    </w:p>
    <w:p w14:paraId="708845C6" w14:textId="77777777" w:rsidR="00CF3877" w:rsidRDefault="00CF3877" w:rsidP="00CF3877">
      <w:pPr>
        <w:jc w:val="both"/>
      </w:pPr>
      <w:r>
        <w:t>Su funcionamiento interno depende totalmente del funcionamiento del circuito que se implementó con el transistor MOSFET, con el flipfloplatch, el Schmitt triger, etc. La principal ventaja frente al montaje en forma circuital sería: una mayor comodidad al poner una pastilla o integrado en vez de un circuito grande que se tornaría complejo al momento de conectar sus pines de salida o entrada  y por ende ocuparía menos espacio, es más, a partir de esta pastilla se podrían poner muchas más en conjunto y así formar un puerto, que esto es lo que se realizara posteriormente, debido a fallos presentados al momento de crear una ChildSheet dentro de otra , se optó por hacer el montaje de 8 circuitos para crear el puerto.</w:t>
      </w:r>
    </w:p>
    <w:p w14:paraId="36E99F76" w14:textId="77777777" w:rsidR="00CF3877" w:rsidRDefault="00CF3877" w:rsidP="00CF3877">
      <w:pPr>
        <w:jc w:val="both"/>
      </w:pPr>
      <w:r w:rsidRPr="00CF3877">
        <w:rPr>
          <w:noProof/>
          <w:lang w:eastAsia="es-CO"/>
        </w:rPr>
        <w:drawing>
          <wp:inline distT="0" distB="0" distL="0" distR="0" wp14:anchorId="72649534" wp14:editId="17BCE79A">
            <wp:extent cx="5612130" cy="2018808"/>
            <wp:effectExtent l="19050" t="0" r="762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018808"/>
                    </a:xfrm>
                    <a:prstGeom prst="rect">
                      <a:avLst/>
                    </a:prstGeom>
                    <a:noFill/>
                    <a:ln>
                      <a:noFill/>
                    </a:ln>
                  </pic:spPr>
                </pic:pic>
              </a:graphicData>
            </a:graphic>
          </wp:inline>
        </w:drawing>
      </w:r>
    </w:p>
    <w:p w14:paraId="3B974650" w14:textId="77777777" w:rsidR="00CF3877" w:rsidRDefault="00CF3877" w:rsidP="00CF3877">
      <w:pPr>
        <w:jc w:val="center"/>
      </w:pPr>
      <w:r>
        <w:t>Figura 3: Circuito para un pin integrado y probado.</w:t>
      </w:r>
    </w:p>
    <w:p w14:paraId="357139BD" w14:textId="77777777" w:rsidR="00742022" w:rsidRDefault="00742022" w:rsidP="00742022">
      <w:pPr>
        <w:jc w:val="both"/>
      </w:pPr>
      <w:r>
        <w:lastRenderedPageBreak/>
        <w:t xml:space="preserve">Al crear el componente (meter todo el circuito de un pin en un integrado) se pruebo el funcionamiento de estos, donde al tener la ausencia de las compuertas lógicas que hacían de microprocesador, se le acoplaron los logigstate para generar los valores necesarios para activar los flip-flop y las compuertas triestado. </w:t>
      </w:r>
    </w:p>
    <w:p w14:paraId="53C0D6DC" w14:textId="77777777" w:rsidR="001362E8" w:rsidRPr="00742022" w:rsidRDefault="00742022" w:rsidP="00742022">
      <w:pPr>
        <w:jc w:val="both"/>
      </w:pPr>
      <w:r>
        <w:t xml:space="preserve">El circuito de la izquierda de la figura se usó para probar la configuración en modo lectura, y el de la parte derecha de la imagen para probar el pin configurado en modo escritura. </w:t>
      </w:r>
    </w:p>
    <w:p w14:paraId="27FF8F8A" w14:textId="77777777" w:rsidR="00436CDB" w:rsidRDefault="00436CDB" w:rsidP="00436CDB">
      <w:pPr>
        <w:pStyle w:val="Prrafodelista"/>
        <w:ind w:left="0"/>
        <w:jc w:val="center"/>
        <w:rPr>
          <w:szCs w:val="24"/>
        </w:rPr>
      </w:pPr>
    </w:p>
    <w:p w14:paraId="12325DE7" w14:textId="77777777" w:rsidR="00436CDB" w:rsidRDefault="00436CDB" w:rsidP="00436CDB">
      <w:pPr>
        <w:pStyle w:val="Prrafodelista"/>
        <w:ind w:left="0"/>
        <w:jc w:val="both"/>
        <w:rPr>
          <w:szCs w:val="24"/>
        </w:rPr>
      </w:pPr>
      <w:r>
        <w:rPr>
          <w:noProof/>
          <w:szCs w:val="24"/>
          <w:lang w:eastAsia="es-CO"/>
        </w:rPr>
        <w:drawing>
          <wp:inline distT="0" distB="0" distL="0" distR="0" wp14:anchorId="450DAE3A" wp14:editId="38E1B226">
            <wp:extent cx="5612130" cy="3032924"/>
            <wp:effectExtent l="19050" t="0" r="7620" b="0"/>
            <wp:docPr id="5" name="Imagen 3" descr="C:\Documents and Settings\Administrador\Mis documentos\Universidad\12822807_1677453829190709_4777447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dor\Mis documentos\Universidad\12822807_1677453829190709_47774470_o.jpg"/>
                    <pic:cNvPicPr>
                      <a:picLocks noChangeAspect="1" noChangeArrowheads="1"/>
                    </pic:cNvPicPr>
                  </pic:nvPicPr>
                  <pic:blipFill>
                    <a:blip r:embed="rId12"/>
                    <a:srcRect/>
                    <a:stretch>
                      <a:fillRect/>
                    </a:stretch>
                  </pic:blipFill>
                  <pic:spPr bwMode="auto">
                    <a:xfrm>
                      <a:off x="0" y="0"/>
                      <a:ext cx="5612130" cy="3032924"/>
                    </a:xfrm>
                    <a:prstGeom prst="rect">
                      <a:avLst/>
                    </a:prstGeom>
                    <a:noFill/>
                    <a:ln w="9525">
                      <a:noFill/>
                      <a:miter lim="800000"/>
                      <a:headEnd/>
                      <a:tailEnd/>
                    </a:ln>
                  </pic:spPr>
                </pic:pic>
              </a:graphicData>
            </a:graphic>
          </wp:inline>
        </w:drawing>
      </w:r>
    </w:p>
    <w:p w14:paraId="3149264F" w14:textId="77777777" w:rsidR="00742022" w:rsidRDefault="00742022" w:rsidP="00436CDB">
      <w:pPr>
        <w:pStyle w:val="Prrafodelista"/>
        <w:ind w:left="0"/>
        <w:jc w:val="both"/>
        <w:rPr>
          <w:szCs w:val="24"/>
        </w:rPr>
      </w:pPr>
    </w:p>
    <w:p w14:paraId="5E4F71CD" w14:textId="77777777" w:rsidR="00742022" w:rsidRDefault="00742022" w:rsidP="00742022">
      <w:pPr>
        <w:pStyle w:val="Prrafodelista"/>
        <w:ind w:left="0"/>
        <w:jc w:val="center"/>
        <w:rPr>
          <w:szCs w:val="24"/>
        </w:rPr>
      </w:pPr>
      <w:r>
        <w:rPr>
          <w:szCs w:val="24"/>
        </w:rPr>
        <w:t>Figura 4: Prueba del componente que representa el puerto de entrada y salida</w:t>
      </w:r>
    </w:p>
    <w:p w14:paraId="28CD9BCB" w14:textId="77777777" w:rsidR="00742022" w:rsidRDefault="00742022" w:rsidP="00742022">
      <w:pPr>
        <w:pStyle w:val="Prrafodelista"/>
        <w:ind w:left="0"/>
        <w:jc w:val="center"/>
        <w:rPr>
          <w:szCs w:val="24"/>
        </w:rPr>
      </w:pPr>
    </w:p>
    <w:p w14:paraId="72DE77CF" w14:textId="77777777" w:rsidR="00742022" w:rsidRDefault="00742022" w:rsidP="00742022">
      <w:pPr>
        <w:jc w:val="both"/>
        <w:rPr>
          <w:lang w:val="es-ES"/>
        </w:rPr>
      </w:pPr>
      <w:r>
        <w:rPr>
          <w:lang w:val="es-ES"/>
        </w:rPr>
        <w:t xml:space="preserve">La imagen anterior muestra el funcionamiento del componente que representa el puerto de entrada y salida a simular, por medio del software proteus. Como se puede observar en la misma, es necesario implementar dos puertos para realizar pruebas independientes, al configurarlo como entrada o salida, respectivamente. Analizando a detalle dicho componente, este contiene un conjunto de 8 pines bidireccionales [P0..P7] que se utilizan para establecer la conexión entre el usuario y la </w:t>
      </w:r>
      <w:del w:id="6" w:author="Gerardo Lopez" w:date="2016-03-10T02:13:00Z">
        <w:r w:rsidDel="00733073">
          <w:rPr>
            <w:lang w:val="es-ES"/>
          </w:rPr>
          <w:delText>maquina</w:delText>
        </w:r>
      </w:del>
      <w:ins w:id="7" w:author="Gerardo Lopez" w:date="2016-03-10T02:13:00Z">
        <w:r w:rsidR="00733073">
          <w:rPr>
            <w:lang w:val="es-ES"/>
          </w:rPr>
          <w:t>máquina</w:t>
        </w:r>
      </w:ins>
      <w:r>
        <w:rPr>
          <w:lang w:val="es-ES"/>
        </w:rPr>
        <w:t xml:space="preserve">. </w:t>
      </w:r>
    </w:p>
    <w:p w14:paraId="5BA741D3" w14:textId="77777777" w:rsidR="00742022" w:rsidRPr="00B01C26" w:rsidRDefault="00742022" w:rsidP="00742022">
      <w:pPr>
        <w:jc w:val="both"/>
        <w:rPr>
          <w:lang w:val="es-ES"/>
        </w:rPr>
      </w:pPr>
      <w:r>
        <w:rPr>
          <w:lang w:val="es-ES"/>
        </w:rPr>
        <w:t xml:space="preserve">Además de esto, el componente también posee un conjunto de 8 pines bidireccionales [D0..D7] que funcionan en pro de la </w:t>
      </w:r>
      <w:del w:id="8" w:author="Gerardo Lopez" w:date="2016-03-10T02:13:00Z">
        <w:r w:rsidDel="00733073">
          <w:rPr>
            <w:lang w:val="es-ES"/>
          </w:rPr>
          <w:delText>maquina</w:delText>
        </w:r>
      </w:del>
      <w:ins w:id="9" w:author="Gerardo Lopez" w:date="2016-03-10T02:13:00Z">
        <w:r w:rsidR="00733073">
          <w:rPr>
            <w:lang w:val="es-ES"/>
          </w:rPr>
          <w:t>máquina</w:t>
        </w:r>
      </w:ins>
      <w:r>
        <w:rPr>
          <w:lang w:val="es-ES"/>
        </w:rPr>
        <w:t xml:space="preserve">, para recibir datos enviados por el usuario, cuando el pin se encuentra configurado como entrada, para escribir datos en cada registro del circuito, y para obtener la información contenida en los mismos. Junto a estos se encuentran situados otros pines de configuración, para enviar la orden, al puerto, de realizar una escritura (WR) o leer información de alguna dirección (RD) la cual se especifica, en binario, por medio de los pines A0, A1 y A12. Por </w:t>
      </w:r>
      <w:commentRangeStart w:id="10"/>
      <w:del w:id="11" w:author="Gerardo Lopez" w:date="2016-03-10T02:13:00Z">
        <w:r w:rsidDel="00733073">
          <w:rPr>
            <w:lang w:val="es-ES"/>
          </w:rPr>
          <w:delText>ultimo</w:delText>
        </w:r>
      </w:del>
      <w:ins w:id="12" w:author="Gerardo Lopez" w:date="2016-03-10T02:13:00Z">
        <w:r w:rsidR="00733073">
          <w:rPr>
            <w:lang w:val="es-ES"/>
          </w:rPr>
          <w:t>último</w:t>
        </w:r>
      </w:ins>
      <w:r>
        <w:rPr>
          <w:lang w:val="es-ES"/>
        </w:rPr>
        <w:t>,</w:t>
      </w:r>
      <w:commentRangeEnd w:id="10"/>
      <w:r w:rsidR="00733073">
        <w:rPr>
          <w:rStyle w:val="Refdecomentario"/>
        </w:rPr>
        <w:commentReference w:id="10"/>
      </w:r>
      <w:r>
        <w:rPr>
          <w:lang w:val="es-ES"/>
        </w:rPr>
        <w:t xml:space="preserve"> este componente contiene un pin RESET para establecer la configuración predeterminada de los registros contenidos en cada pin del puerto.</w:t>
      </w:r>
    </w:p>
    <w:p w14:paraId="3A951EC8" w14:textId="77777777" w:rsidR="00742022" w:rsidRPr="00264071" w:rsidRDefault="00742022" w:rsidP="00742022">
      <w:pPr>
        <w:pStyle w:val="Prrafodelista"/>
        <w:ind w:left="0"/>
        <w:jc w:val="center"/>
        <w:rPr>
          <w:szCs w:val="24"/>
        </w:rPr>
      </w:pPr>
    </w:p>
    <w:sectPr w:rsidR="00742022" w:rsidRPr="00264071" w:rsidSect="004E409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Gerardo Lopez" w:date="2016-03-10T02:13:00Z" w:initials="GL">
    <w:p w14:paraId="49288C5B" w14:textId="77777777" w:rsidR="00733073" w:rsidRDefault="00733073">
      <w:pPr>
        <w:pStyle w:val="Textocomentario"/>
      </w:pPr>
      <w:r>
        <w:rPr>
          <w:rStyle w:val="Refdecomentario"/>
        </w:rPr>
        <w:annotationRef/>
      </w:r>
      <w:r>
        <w:t>Poner tildes</w:t>
      </w:r>
    </w:p>
    <w:p w14:paraId="339D5035" w14:textId="77777777" w:rsidR="00733073" w:rsidRDefault="00733073">
      <w:pPr>
        <w:pStyle w:val="Textocomentario"/>
      </w:pP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9D503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E81E1" w14:textId="77777777" w:rsidR="00D72CB9" w:rsidRDefault="00D72CB9" w:rsidP="00EF302A">
      <w:pPr>
        <w:spacing w:after="0" w:line="240" w:lineRule="auto"/>
      </w:pPr>
      <w:r>
        <w:separator/>
      </w:r>
    </w:p>
  </w:endnote>
  <w:endnote w:type="continuationSeparator" w:id="0">
    <w:p w14:paraId="2C4CEC12" w14:textId="77777777" w:rsidR="00D72CB9" w:rsidRDefault="00D72CB9" w:rsidP="00EF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46A63" w14:textId="77777777" w:rsidR="00D72CB9" w:rsidRDefault="00D72CB9" w:rsidP="00EF302A">
      <w:pPr>
        <w:spacing w:after="0" w:line="240" w:lineRule="auto"/>
      </w:pPr>
      <w:r>
        <w:separator/>
      </w:r>
    </w:p>
  </w:footnote>
  <w:footnote w:type="continuationSeparator" w:id="0">
    <w:p w14:paraId="61A4AC3C" w14:textId="77777777" w:rsidR="00D72CB9" w:rsidRDefault="00D72CB9" w:rsidP="00EF3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929DB"/>
    <w:multiLevelType w:val="hybridMultilevel"/>
    <w:tmpl w:val="E81640C4"/>
    <w:lvl w:ilvl="0" w:tplc="F42036C0">
      <w:start w:val="1"/>
      <w:numFmt w:val="decimal"/>
      <w:lvlText w:val="Figura %1."/>
      <w:lvlJc w:val="left"/>
      <w:pPr>
        <w:ind w:left="4295" w:hanging="360"/>
      </w:pPr>
      <w:rPr>
        <w:rFonts w:hint="default"/>
        <w:b/>
        <w:sz w:val="24"/>
        <w:szCs w:val="24"/>
      </w:rPr>
    </w:lvl>
    <w:lvl w:ilvl="1" w:tplc="0C0A0019" w:tentative="1">
      <w:start w:val="1"/>
      <w:numFmt w:val="lowerLetter"/>
      <w:lvlText w:val="%2."/>
      <w:lvlJc w:val="left"/>
      <w:pPr>
        <w:ind w:left="4524" w:hanging="360"/>
      </w:pPr>
    </w:lvl>
    <w:lvl w:ilvl="2" w:tplc="0C0A001B" w:tentative="1">
      <w:start w:val="1"/>
      <w:numFmt w:val="lowerRoman"/>
      <w:lvlText w:val="%3."/>
      <w:lvlJc w:val="right"/>
      <w:pPr>
        <w:ind w:left="5244" w:hanging="180"/>
      </w:pPr>
    </w:lvl>
    <w:lvl w:ilvl="3" w:tplc="0C0A000F" w:tentative="1">
      <w:start w:val="1"/>
      <w:numFmt w:val="decimal"/>
      <w:lvlText w:val="%4."/>
      <w:lvlJc w:val="left"/>
      <w:pPr>
        <w:ind w:left="5964" w:hanging="360"/>
      </w:pPr>
    </w:lvl>
    <w:lvl w:ilvl="4" w:tplc="0C0A0019" w:tentative="1">
      <w:start w:val="1"/>
      <w:numFmt w:val="lowerLetter"/>
      <w:lvlText w:val="%5."/>
      <w:lvlJc w:val="left"/>
      <w:pPr>
        <w:ind w:left="6684" w:hanging="360"/>
      </w:pPr>
    </w:lvl>
    <w:lvl w:ilvl="5" w:tplc="0C0A001B" w:tentative="1">
      <w:start w:val="1"/>
      <w:numFmt w:val="lowerRoman"/>
      <w:lvlText w:val="%6."/>
      <w:lvlJc w:val="right"/>
      <w:pPr>
        <w:ind w:left="7404" w:hanging="180"/>
      </w:pPr>
    </w:lvl>
    <w:lvl w:ilvl="6" w:tplc="0C0A000F" w:tentative="1">
      <w:start w:val="1"/>
      <w:numFmt w:val="decimal"/>
      <w:lvlText w:val="%7."/>
      <w:lvlJc w:val="left"/>
      <w:pPr>
        <w:ind w:left="8124" w:hanging="360"/>
      </w:pPr>
    </w:lvl>
    <w:lvl w:ilvl="7" w:tplc="0C0A0019" w:tentative="1">
      <w:start w:val="1"/>
      <w:numFmt w:val="lowerLetter"/>
      <w:lvlText w:val="%8."/>
      <w:lvlJc w:val="left"/>
      <w:pPr>
        <w:ind w:left="8844" w:hanging="360"/>
      </w:pPr>
    </w:lvl>
    <w:lvl w:ilvl="8" w:tplc="0C0A001B" w:tentative="1">
      <w:start w:val="1"/>
      <w:numFmt w:val="lowerRoman"/>
      <w:lvlText w:val="%9."/>
      <w:lvlJc w:val="right"/>
      <w:pPr>
        <w:ind w:left="9564" w:hanging="180"/>
      </w:pPr>
    </w:lvl>
  </w:abstractNum>
  <w:abstractNum w:abstractNumId="1" w15:restartNumberingAfterBreak="0">
    <w:nsid w:val="015B40EA"/>
    <w:multiLevelType w:val="hybridMultilevel"/>
    <w:tmpl w:val="BD308278"/>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15:restartNumberingAfterBreak="0">
    <w:nsid w:val="0590065C"/>
    <w:multiLevelType w:val="hybridMultilevel"/>
    <w:tmpl w:val="2596744C"/>
    <w:lvl w:ilvl="0" w:tplc="F42036C0">
      <w:start w:val="1"/>
      <w:numFmt w:val="decimal"/>
      <w:lvlText w:val="Figura %1."/>
      <w:lvlJc w:val="left"/>
      <w:pPr>
        <w:ind w:left="1211" w:hanging="360"/>
      </w:pPr>
      <w:rPr>
        <w:rFonts w:hint="default"/>
        <w:b/>
        <w:sz w:val="24"/>
        <w:szCs w:val="24"/>
      </w:rPr>
    </w:lvl>
    <w:lvl w:ilvl="1" w:tplc="2C0A0019">
      <w:start w:val="1"/>
      <w:numFmt w:val="lowerLetter"/>
      <w:lvlText w:val="%2."/>
      <w:lvlJc w:val="left"/>
      <w:pPr>
        <w:ind w:left="720" w:hanging="360"/>
      </w:pPr>
    </w:lvl>
    <w:lvl w:ilvl="2" w:tplc="2C0A001B">
      <w:start w:val="1"/>
      <w:numFmt w:val="lowerRoman"/>
      <w:lvlText w:val="%3."/>
      <w:lvlJc w:val="right"/>
      <w:pPr>
        <w:ind w:left="1440" w:hanging="180"/>
      </w:pPr>
    </w:lvl>
    <w:lvl w:ilvl="3" w:tplc="2C0A000F" w:tentative="1">
      <w:start w:val="1"/>
      <w:numFmt w:val="decimal"/>
      <w:lvlText w:val="%4."/>
      <w:lvlJc w:val="left"/>
      <w:pPr>
        <w:ind w:left="2160" w:hanging="360"/>
      </w:pPr>
    </w:lvl>
    <w:lvl w:ilvl="4" w:tplc="2C0A0019" w:tentative="1">
      <w:start w:val="1"/>
      <w:numFmt w:val="lowerLetter"/>
      <w:lvlText w:val="%5."/>
      <w:lvlJc w:val="left"/>
      <w:pPr>
        <w:ind w:left="2880" w:hanging="360"/>
      </w:pPr>
    </w:lvl>
    <w:lvl w:ilvl="5" w:tplc="2C0A001B" w:tentative="1">
      <w:start w:val="1"/>
      <w:numFmt w:val="lowerRoman"/>
      <w:lvlText w:val="%6."/>
      <w:lvlJc w:val="right"/>
      <w:pPr>
        <w:ind w:left="3600" w:hanging="180"/>
      </w:pPr>
    </w:lvl>
    <w:lvl w:ilvl="6" w:tplc="2C0A000F" w:tentative="1">
      <w:start w:val="1"/>
      <w:numFmt w:val="decimal"/>
      <w:lvlText w:val="%7."/>
      <w:lvlJc w:val="left"/>
      <w:pPr>
        <w:ind w:left="4320" w:hanging="360"/>
      </w:pPr>
    </w:lvl>
    <w:lvl w:ilvl="7" w:tplc="2C0A0019" w:tentative="1">
      <w:start w:val="1"/>
      <w:numFmt w:val="lowerLetter"/>
      <w:lvlText w:val="%8."/>
      <w:lvlJc w:val="left"/>
      <w:pPr>
        <w:ind w:left="5040" w:hanging="360"/>
      </w:pPr>
    </w:lvl>
    <w:lvl w:ilvl="8" w:tplc="2C0A001B" w:tentative="1">
      <w:start w:val="1"/>
      <w:numFmt w:val="lowerRoman"/>
      <w:lvlText w:val="%9."/>
      <w:lvlJc w:val="right"/>
      <w:pPr>
        <w:ind w:left="5760" w:hanging="180"/>
      </w:pPr>
    </w:lvl>
  </w:abstractNum>
  <w:abstractNum w:abstractNumId="3" w15:restartNumberingAfterBreak="0">
    <w:nsid w:val="157D0E29"/>
    <w:multiLevelType w:val="hybridMultilevel"/>
    <w:tmpl w:val="CAF004B6"/>
    <w:lvl w:ilvl="0" w:tplc="F42036C0">
      <w:start w:val="1"/>
      <w:numFmt w:val="decimal"/>
      <w:lvlText w:val="Figura %1."/>
      <w:lvlJc w:val="left"/>
      <w:pPr>
        <w:ind w:left="3011" w:hanging="360"/>
      </w:pPr>
      <w:rPr>
        <w:rFonts w:hint="default"/>
        <w:b/>
        <w:sz w:val="24"/>
        <w:szCs w:val="24"/>
      </w:rPr>
    </w:lvl>
    <w:lvl w:ilvl="1" w:tplc="2C0A0019" w:tentative="1">
      <w:start w:val="1"/>
      <w:numFmt w:val="lowerLetter"/>
      <w:lvlText w:val="%2."/>
      <w:lvlJc w:val="left"/>
      <w:pPr>
        <w:ind w:left="3240" w:hanging="360"/>
      </w:pPr>
    </w:lvl>
    <w:lvl w:ilvl="2" w:tplc="2C0A001B" w:tentative="1">
      <w:start w:val="1"/>
      <w:numFmt w:val="lowerRoman"/>
      <w:lvlText w:val="%3."/>
      <w:lvlJc w:val="right"/>
      <w:pPr>
        <w:ind w:left="3960" w:hanging="180"/>
      </w:pPr>
    </w:lvl>
    <w:lvl w:ilvl="3" w:tplc="2C0A000F" w:tentative="1">
      <w:start w:val="1"/>
      <w:numFmt w:val="decimal"/>
      <w:lvlText w:val="%4."/>
      <w:lvlJc w:val="left"/>
      <w:pPr>
        <w:ind w:left="4680" w:hanging="360"/>
      </w:pPr>
    </w:lvl>
    <w:lvl w:ilvl="4" w:tplc="2C0A0019" w:tentative="1">
      <w:start w:val="1"/>
      <w:numFmt w:val="lowerLetter"/>
      <w:lvlText w:val="%5."/>
      <w:lvlJc w:val="left"/>
      <w:pPr>
        <w:ind w:left="5400" w:hanging="360"/>
      </w:pPr>
    </w:lvl>
    <w:lvl w:ilvl="5" w:tplc="2C0A001B" w:tentative="1">
      <w:start w:val="1"/>
      <w:numFmt w:val="lowerRoman"/>
      <w:lvlText w:val="%6."/>
      <w:lvlJc w:val="right"/>
      <w:pPr>
        <w:ind w:left="6120" w:hanging="180"/>
      </w:pPr>
    </w:lvl>
    <w:lvl w:ilvl="6" w:tplc="2C0A000F" w:tentative="1">
      <w:start w:val="1"/>
      <w:numFmt w:val="decimal"/>
      <w:lvlText w:val="%7."/>
      <w:lvlJc w:val="left"/>
      <w:pPr>
        <w:ind w:left="6840" w:hanging="360"/>
      </w:pPr>
    </w:lvl>
    <w:lvl w:ilvl="7" w:tplc="2C0A0019" w:tentative="1">
      <w:start w:val="1"/>
      <w:numFmt w:val="lowerLetter"/>
      <w:lvlText w:val="%8."/>
      <w:lvlJc w:val="left"/>
      <w:pPr>
        <w:ind w:left="7560" w:hanging="360"/>
      </w:pPr>
    </w:lvl>
    <w:lvl w:ilvl="8" w:tplc="2C0A001B" w:tentative="1">
      <w:start w:val="1"/>
      <w:numFmt w:val="lowerRoman"/>
      <w:lvlText w:val="%9."/>
      <w:lvlJc w:val="right"/>
      <w:pPr>
        <w:ind w:left="8280" w:hanging="180"/>
      </w:pPr>
    </w:lvl>
  </w:abstractNum>
  <w:abstractNum w:abstractNumId="4" w15:restartNumberingAfterBreak="0">
    <w:nsid w:val="15E64CD4"/>
    <w:multiLevelType w:val="hybridMultilevel"/>
    <w:tmpl w:val="468E064E"/>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95D3868"/>
    <w:multiLevelType w:val="hybridMultilevel"/>
    <w:tmpl w:val="5686B338"/>
    <w:lvl w:ilvl="0" w:tplc="2C0A000F">
      <w:start w:val="1"/>
      <w:numFmt w:val="decimal"/>
      <w:lvlText w:val="%1."/>
      <w:lvlJc w:val="left"/>
      <w:pPr>
        <w:ind w:left="2160" w:hanging="360"/>
      </w:p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6" w15:restartNumberingAfterBreak="0">
    <w:nsid w:val="2D4C75DF"/>
    <w:multiLevelType w:val="hybridMultilevel"/>
    <w:tmpl w:val="738C39D2"/>
    <w:lvl w:ilvl="0" w:tplc="F42036C0">
      <w:start w:val="1"/>
      <w:numFmt w:val="decimal"/>
      <w:lvlText w:val="Figura %1."/>
      <w:lvlJc w:val="left"/>
      <w:pPr>
        <w:ind w:left="1211"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A52C63"/>
    <w:multiLevelType w:val="hybridMultilevel"/>
    <w:tmpl w:val="B6DCC70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3E115BBD"/>
    <w:multiLevelType w:val="hybridMultilevel"/>
    <w:tmpl w:val="37342F88"/>
    <w:lvl w:ilvl="0" w:tplc="2C0A0001">
      <w:start w:val="1"/>
      <w:numFmt w:val="bullet"/>
      <w:lvlText w:val=""/>
      <w:lvlJc w:val="left"/>
      <w:pPr>
        <w:ind w:left="1931" w:hanging="360"/>
      </w:pPr>
      <w:rPr>
        <w:rFonts w:ascii="Symbol" w:hAnsi="Symbol" w:hint="default"/>
      </w:rPr>
    </w:lvl>
    <w:lvl w:ilvl="1" w:tplc="2C0A0003" w:tentative="1">
      <w:start w:val="1"/>
      <w:numFmt w:val="bullet"/>
      <w:lvlText w:val="o"/>
      <w:lvlJc w:val="left"/>
      <w:pPr>
        <w:ind w:left="2651" w:hanging="360"/>
      </w:pPr>
      <w:rPr>
        <w:rFonts w:ascii="Courier New" w:hAnsi="Courier New" w:cs="Courier New" w:hint="default"/>
      </w:rPr>
    </w:lvl>
    <w:lvl w:ilvl="2" w:tplc="2C0A0005" w:tentative="1">
      <w:start w:val="1"/>
      <w:numFmt w:val="bullet"/>
      <w:lvlText w:val=""/>
      <w:lvlJc w:val="left"/>
      <w:pPr>
        <w:ind w:left="3371" w:hanging="360"/>
      </w:pPr>
      <w:rPr>
        <w:rFonts w:ascii="Wingdings" w:hAnsi="Wingdings" w:hint="default"/>
      </w:rPr>
    </w:lvl>
    <w:lvl w:ilvl="3" w:tplc="2C0A0001" w:tentative="1">
      <w:start w:val="1"/>
      <w:numFmt w:val="bullet"/>
      <w:lvlText w:val=""/>
      <w:lvlJc w:val="left"/>
      <w:pPr>
        <w:ind w:left="4091" w:hanging="360"/>
      </w:pPr>
      <w:rPr>
        <w:rFonts w:ascii="Symbol" w:hAnsi="Symbol" w:hint="default"/>
      </w:rPr>
    </w:lvl>
    <w:lvl w:ilvl="4" w:tplc="2C0A0003" w:tentative="1">
      <w:start w:val="1"/>
      <w:numFmt w:val="bullet"/>
      <w:lvlText w:val="o"/>
      <w:lvlJc w:val="left"/>
      <w:pPr>
        <w:ind w:left="4811" w:hanging="360"/>
      </w:pPr>
      <w:rPr>
        <w:rFonts w:ascii="Courier New" w:hAnsi="Courier New" w:cs="Courier New" w:hint="default"/>
      </w:rPr>
    </w:lvl>
    <w:lvl w:ilvl="5" w:tplc="2C0A0005" w:tentative="1">
      <w:start w:val="1"/>
      <w:numFmt w:val="bullet"/>
      <w:lvlText w:val=""/>
      <w:lvlJc w:val="left"/>
      <w:pPr>
        <w:ind w:left="5531" w:hanging="360"/>
      </w:pPr>
      <w:rPr>
        <w:rFonts w:ascii="Wingdings" w:hAnsi="Wingdings" w:hint="default"/>
      </w:rPr>
    </w:lvl>
    <w:lvl w:ilvl="6" w:tplc="2C0A0001" w:tentative="1">
      <w:start w:val="1"/>
      <w:numFmt w:val="bullet"/>
      <w:lvlText w:val=""/>
      <w:lvlJc w:val="left"/>
      <w:pPr>
        <w:ind w:left="6251" w:hanging="360"/>
      </w:pPr>
      <w:rPr>
        <w:rFonts w:ascii="Symbol" w:hAnsi="Symbol" w:hint="default"/>
      </w:rPr>
    </w:lvl>
    <w:lvl w:ilvl="7" w:tplc="2C0A0003" w:tentative="1">
      <w:start w:val="1"/>
      <w:numFmt w:val="bullet"/>
      <w:lvlText w:val="o"/>
      <w:lvlJc w:val="left"/>
      <w:pPr>
        <w:ind w:left="6971" w:hanging="360"/>
      </w:pPr>
      <w:rPr>
        <w:rFonts w:ascii="Courier New" w:hAnsi="Courier New" w:cs="Courier New" w:hint="default"/>
      </w:rPr>
    </w:lvl>
    <w:lvl w:ilvl="8" w:tplc="2C0A0005" w:tentative="1">
      <w:start w:val="1"/>
      <w:numFmt w:val="bullet"/>
      <w:lvlText w:val=""/>
      <w:lvlJc w:val="left"/>
      <w:pPr>
        <w:ind w:left="7691" w:hanging="360"/>
      </w:pPr>
      <w:rPr>
        <w:rFonts w:ascii="Wingdings" w:hAnsi="Wingdings" w:hint="default"/>
      </w:rPr>
    </w:lvl>
  </w:abstractNum>
  <w:abstractNum w:abstractNumId="9" w15:restartNumberingAfterBreak="0">
    <w:nsid w:val="400667CC"/>
    <w:multiLevelType w:val="hybridMultilevel"/>
    <w:tmpl w:val="8D38038C"/>
    <w:lvl w:ilvl="0" w:tplc="FC248A84">
      <w:start w:val="1"/>
      <w:numFmt w:val="decimal"/>
      <w:lvlText w:val="%1."/>
      <w:lvlJc w:val="left"/>
      <w:pPr>
        <w:ind w:left="720" w:hanging="360"/>
      </w:pPr>
      <w:rPr>
        <w:rFonts w:hint="default"/>
        <w:color w:val="00FF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ABD7ACF"/>
    <w:multiLevelType w:val="hybridMultilevel"/>
    <w:tmpl w:val="3D72B138"/>
    <w:lvl w:ilvl="0" w:tplc="373A1A34">
      <w:start w:val="1"/>
      <w:numFmt w:val="decimal"/>
      <w:lvlText w:val="[%1]"/>
      <w:lvlJc w:val="left"/>
      <w:pPr>
        <w:ind w:left="720" w:hanging="360"/>
      </w:pPr>
      <w:rPr>
        <w:rFonts w:hint="default"/>
      </w:rPr>
    </w:lvl>
    <w:lvl w:ilvl="1" w:tplc="240A0019" w:tentative="1">
      <w:start w:val="1"/>
      <w:numFmt w:val="lowerLetter"/>
      <w:lvlText w:val="%2."/>
      <w:lvlJc w:val="left"/>
      <w:pPr>
        <w:ind w:left="720" w:hanging="360"/>
      </w:pPr>
    </w:lvl>
    <w:lvl w:ilvl="2" w:tplc="240A001B" w:tentative="1">
      <w:start w:val="1"/>
      <w:numFmt w:val="lowerRoman"/>
      <w:lvlText w:val="%3."/>
      <w:lvlJc w:val="right"/>
      <w:pPr>
        <w:ind w:left="1440" w:hanging="180"/>
      </w:pPr>
    </w:lvl>
    <w:lvl w:ilvl="3" w:tplc="240A000F" w:tentative="1">
      <w:start w:val="1"/>
      <w:numFmt w:val="decimal"/>
      <w:lvlText w:val="%4."/>
      <w:lvlJc w:val="left"/>
      <w:pPr>
        <w:ind w:left="2160" w:hanging="360"/>
      </w:pPr>
    </w:lvl>
    <w:lvl w:ilvl="4" w:tplc="240A0019" w:tentative="1">
      <w:start w:val="1"/>
      <w:numFmt w:val="lowerLetter"/>
      <w:lvlText w:val="%5."/>
      <w:lvlJc w:val="left"/>
      <w:pPr>
        <w:ind w:left="2880" w:hanging="360"/>
      </w:pPr>
    </w:lvl>
    <w:lvl w:ilvl="5" w:tplc="240A001B" w:tentative="1">
      <w:start w:val="1"/>
      <w:numFmt w:val="lowerRoman"/>
      <w:lvlText w:val="%6."/>
      <w:lvlJc w:val="right"/>
      <w:pPr>
        <w:ind w:left="3600" w:hanging="180"/>
      </w:pPr>
    </w:lvl>
    <w:lvl w:ilvl="6" w:tplc="240A000F" w:tentative="1">
      <w:start w:val="1"/>
      <w:numFmt w:val="decimal"/>
      <w:lvlText w:val="%7."/>
      <w:lvlJc w:val="left"/>
      <w:pPr>
        <w:ind w:left="4320" w:hanging="360"/>
      </w:pPr>
    </w:lvl>
    <w:lvl w:ilvl="7" w:tplc="240A0019" w:tentative="1">
      <w:start w:val="1"/>
      <w:numFmt w:val="lowerLetter"/>
      <w:lvlText w:val="%8."/>
      <w:lvlJc w:val="left"/>
      <w:pPr>
        <w:ind w:left="5040" w:hanging="360"/>
      </w:pPr>
    </w:lvl>
    <w:lvl w:ilvl="8" w:tplc="240A001B" w:tentative="1">
      <w:start w:val="1"/>
      <w:numFmt w:val="lowerRoman"/>
      <w:lvlText w:val="%9."/>
      <w:lvlJc w:val="right"/>
      <w:pPr>
        <w:ind w:left="5760" w:hanging="180"/>
      </w:pPr>
    </w:lvl>
  </w:abstractNum>
  <w:abstractNum w:abstractNumId="11" w15:restartNumberingAfterBreak="0">
    <w:nsid w:val="4D481A43"/>
    <w:multiLevelType w:val="multilevel"/>
    <w:tmpl w:val="34F2922C"/>
    <w:lvl w:ilvl="0">
      <w:start w:val="1"/>
      <w:numFmt w:val="decimal"/>
      <w:lvlText w:val="%1."/>
      <w:lvlJc w:val="left"/>
      <w:pPr>
        <w:ind w:left="360" w:hanging="360"/>
      </w:pPr>
      <w:rPr>
        <w:rFonts w:hint="default"/>
        <w:sz w:val="22"/>
        <w:szCs w:val="22"/>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557B29A0"/>
    <w:multiLevelType w:val="hybridMultilevel"/>
    <w:tmpl w:val="4BCC582C"/>
    <w:lvl w:ilvl="0" w:tplc="3510EEB8">
      <w:start w:val="1"/>
      <w:numFmt w:val="decimal"/>
      <w:lvlText w:val="[%1]"/>
      <w:lvlJc w:val="left"/>
      <w:pPr>
        <w:ind w:left="720" w:hanging="360"/>
      </w:pPr>
      <w:rPr>
        <w:rFonts w:hint="default"/>
      </w:rPr>
    </w:lvl>
    <w:lvl w:ilvl="1" w:tplc="240A0019" w:tentative="1">
      <w:start w:val="1"/>
      <w:numFmt w:val="lowerLetter"/>
      <w:lvlText w:val="%2."/>
      <w:lvlJc w:val="left"/>
      <w:pPr>
        <w:ind w:left="1083" w:hanging="360"/>
      </w:pPr>
    </w:lvl>
    <w:lvl w:ilvl="2" w:tplc="240A001B" w:tentative="1">
      <w:start w:val="1"/>
      <w:numFmt w:val="lowerRoman"/>
      <w:lvlText w:val="%3."/>
      <w:lvlJc w:val="right"/>
      <w:pPr>
        <w:ind w:left="1803" w:hanging="180"/>
      </w:pPr>
    </w:lvl>
    <w:lvl w:ilvl="3" w:tplc="240A000F" w:tentative="1">
      <w:start w:val="1"/>
      <w:numFmt w:val="decimal"/>
      <w:lvlText w:val="%4."/>
      <w:lvlJc w:val="left"/>
      <w:pPr>
        <w:ind w:left="2523" w:hanging="360"/>
      </w:pPr>
    </w:lvl>
    <w:lvl w:ilvl="4" w:tplc="240A0019" w:tentative="1">
      <w:start w:val="1"/>
      <w:numFmt w:val="lowerLetter"/>
      <w:lvlText w:val="%5."/>
      <w:lvlJc w:val="left"/>
      <w:pPr>
        <w:ind w:left="3243" w:hanging="360"/>
      </w:pPr>
    </w:lvl>
    <w:lvl w:ilvl="5" w:tplc="240A001B" w:tentative="1">
      <w:start w:val="1"/>
      <w:numFmt w:val="lowerRoman"/>
      <w:lvlText w:val="%6."/>
      <w:lvlJc w:val="right"/>
      <w:pPr>
        <w:ind w:left="3963" w:hanging="180"/>
      </w:pPr>
    </w:lvl>
    <w:lvl w:ilvl="6" w:tplc="240A000F" w:tentative="1">
      <w:start w:val="1"/>
      <w:numFmt w:val="decimal"/>
      <w:lvlText w:val="%7."/>
      <w:lvlJc w:val="left"/>
      <w:pPr>
        <w:ind w:left="4683" w:hanging="360"/>
      </w:pPr>
    </w:lvl>
    <w:lvl w:ilvl="7" w:tplc="240A0019" w:tentative="1">
      <w:start w:val="1"/>
      <w:numFmt w:val="lowerLetter"/>
      <w:lvlText w:val="%8."/>
      <w:lvlJc w:val="left"/>
      <w:pPr>
        <w:ind w:left="5403" w:hanging="360"/>
      </w:pPr>
    </w:lvl>
    <w:lvl w:ilvl="8" w:tplc="240A001B" w:tentative="1">
      <w:start w:val="1"/>
      <w:numFmt w:val="lowerRoman"/>
      <w:lvlText w:val="%9."/>
      <w:lvlJc w:val="right"/>
      <w:pPr>
        <w:ind w:left="6123" w:hanging="180"/>
      </w:pPr>
    </w:lvl>
  </w:abstractNum>
  <w:abstractNum w:abstractNumId="13" w15:restartNumberingAfterBreak="0">
    <w:nsid w:val="5FA87616"/>
    <w:multiLevelType w:val="multilevel"/>
    <w:tmpl w:val="1338B0C4"/>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4" w15:restartNumberingAfterBreak="0">
    <w:nsid w:val="63EC2471"/>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5" w15:restartNumberingAfterBreak="0">
    <w:nsid w:val="7415245D"/>
    <w:multiLevelType w:val="hybridMultilevel"/>
    <w:tmpl w:val="557A8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5091A66"/>
    <w:multiLevelType w:val="hybridMultilevel"/>
    <w:tmpl w:val="E8C09884"/>
    <w:lvl w:ilvl="0" w:tplc="2C0A0001">
      <w:start w:val="1"/>
      <w:numFmt w:val="bullet"/>
      <w:lvlText w:val=""/>
      <w:lvlJc w:val="left"/>
      <w:pPr>
        <w:ind w:left="2651" w:hanging="360"/>
      </w:pPr>
      <w:rPr>
        <w:rFonts w:ascii="Symbol" w:hAnsi="Symbol" w:hint="default"/>
      </w:rPr>
    </w:lvl>
    <w:lvl w:ilvl="1" w:tplc="2C0A0003" w:tentative="1">
      <w:start w:val="1"/>
      <w:numFmt w:val="bullet"/>
      <w:lvlText w:val="o"/>
      <w:lvlJc w:val="left"/>
      <w:pPr>
        <w:ind w:left="3371" w:hanging="360"/>
      </w:pPr>
      <w:rPr>
        <w:rFonts w:ascii="Courier New" w:hAnsi="Courier New" w:cs="Courier New" w:hint="default"/>
      </w:rPr>
    </w:lvl>
    <w:lvl w:ilvl="2" w:tplc="2C0A0005" w:tentative="1">
      <w:start w:val="1"/>
      <w:numFmt w:val="bullet"/>
      <w:lvlText w:val=""/>
      <w:lvlJc w:val="left"/>
      <w:pPr>
        <w:ind w:left="4091" w:hanging="360"/>
      </w:pPr>
      <w:rPr>
        <w:rFonts w:ascii="Wingdings" w:hAnsi="Wingdings" w:hint="default"/>
      </w:rPr>
    </w:lvl>
    <w:lvl w:ilvl="3" w:tplc="2C0A0001" w:tentative="1">
      <w:start w:val="1"/>
      <w:numFmt w:val="bullet"/>
      <w:lvlText w:val=""/>
      <w:lvlJc w:val="left"/>
      <w:pPr>
        <w:ind w:left="4811" w:hanging="360"/>
      </w:pPr>
      <w:rPr>
        <w:rFonts w:ascii="Symbol" w:hAnsi="Symbol" w:hint="default"/>
      </w:rPr>
    </w:lvl>
    <w:lvl w:ilvl="4" w:tplc="2C0A0003" w:tentative="1">
      <w:start w:val="1"/>
      <w:numFmt w:val="bullet"/>
      <w:lvlText w:val="o"/>
      <w:lvlJc w:val="left"/>
      <w:pPr>
        <w:ind w:left="5531" w:hanging="360"/>
      </w:pPr>
      <w:rPr>
        <w:rFonts w:ascii="Courier New" w:hAnsi="Courier New" w:cs="Courier New" w:hint="default"/>
      </w:rPr>
    </w:lvl>
    <w:lvl w:ilvl="5" w:tplc="2C0A0005" w:tentative="1">
      <w:start w:val="1"/>
      <w:numFmt w:val="bullet"/>
      <w:lvlText w:val=""/>
      <w:lvlJc w:val="left"/>
      <w:pPr>
        <w:ind w:left="6251" w:hanging="360"/>
      </w:pPr>
      <w:rPr>
        <w:rFonts w:ascii="Wingdings" w:hAnsi="Wingdings" w:hint="default"/>
      </w:rPr>
    </w:lvl>
    <w:lvl w:ilvl="6" w:tplc="2C0A0001" w:tentative="1">
      <w:start w:val="1"/>
      <w:numFmt w:val="bullet"/>
      <w:lvlText w:val=""/>
      <w:lvlJc w:val="left"/>
      <w:pPr>
        <w:ind w:left="6971" w:hanging="360"/>
      </w:pPr>
      <w:rPr>
        <w:rFonts w:ascii="Symbol" w:hAnsi="Symbol" w:hint="default"/>
      </w:rPr>
    </w:lvl>
    <w:lvl w:ilvl="7" w:tplc="2C0A0003" w:tentative="1">
      <w:start w:val="1"/>
      <w:numFmt w:val="bullet"/>
      <w:lvlText w:val="o"/>
      <w:lvlJc w:val="left"/>
      <w:pPr>
        <w:ind w:left="7691" w:hanging="360"/>
      </w:pPr>
      <w:rPr>
        <w:rFonts w:ascii="Courier New" w:hAnsi="Courier New" w:cs="Courier New" w:hint="default"/>
      </w:rPr>
    </w:lvl>
    <w:lvl w:ilvl="8" w:tplc="2C0A0005" w:tentative="1">
      <w:start w:val="1"/>
      <w:numFmt w:val="bullet"/>
      <w:lvlText w:val=""/>
      <w:lvlJc w:val="left"/>
      <w:pPr>
        <w:ind w:left="8411" w:hanging="360"/>
      </w:pPr>
      <w:rPr>
        <w:rFonts w:ascii="Wingdings" w:hAnsi="Wingdings" w:hint="default"/>
      </w:rPr>
    </w:lvl>
  </w:abstractNum>
  <w:abstractNum w:abstractNumId="17" w15:restartNumberingAfterBreak="0">
    <w:nsid w:val="759A5978"/>
    <w:multiLevelType w:val="hybridMultilevel"/>
    <w:tmpl w:val="203E4D18"/>
    <w:lvl w:ilvl="0" w:tplc="F42036C0">
      <w:start w:val="1"/>
      <w:numFmt w:val="decimal"/>
      <w:lvlText w:val="Figura %1."/>
      <w:lvlJc w:val="left"/>
      <w:pPr>
        <w:ind w:left="4655" w:hanging="360"/>
      </w:pPr>
      <w:rPr>
        <w:rFonts w:hint="default"/>
        <w:b/>
        <w:sz w:val="24"/>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7F3F742E"/>
    <w:multiLevelType w:val="multilevel"/>
    <w:tmpl w:val="D31091E2"/>
    <w:lvl w:ilvl="0">
      <w:start w:val="1"/>
      <w:numFmt w:val="decimal"/>
      <w:lvlText w:val="%1."/>
      <w:lvlJc w:val="left"/>
      <w:pPr>
        <w:ind w:left="360" w:hanging="360"/>
      </w:pPr>
      <w:rPr>
        <w:rFonts w:hint="default"/>
        <w:sz w:val="28"/>
        <w:szCs w:val="28"/>
      </w:rPr>
    </w:lvl>
    <w:lvl w:ilvl="1">
      <w:start w:val="1"/>
      <w:numFmt w:val="decimal"/>
      <w:isLgl/>
      <w:lvlText w:val="%1.%2."/>
      <w:lvlJc w:val="left"/>
      <w:pPr>
        <w:ind w:left="720" w:hanging="360"/>
      </w:pPr>
      <w:rPr>
        <w:rFonts w:hint="default"/>
        <w:sz w:val="24"/>
        <w:szCs w:val="24"/>
        <w:u w:val="single"/>
      </w:rPr>
    </w:lvl>
    <w:lvl w:ilvl="2">
      <w:start w:val="1"/>
      <w:numFmt w:val="decimal"/>
      <w:isLgl/>
      <w:lvlText w:val="%1.%2.%3."/>
      <w:lvlJc w:val="left"/>
      <w:pPr>
        <w:ind w:left="1440" w:hanging="720"/>
      </w:pPr>
      <w:rPr>
        <w:rFonts w:hint="default"/>
        <w:sz w:val="24"/>
        <w:szCs w:val="24"/>
        <w:u w:val="single"/>
      </w:rPr>
    </w:lvl>
    <w:lvl w:ilvl="3">
      <w:start w:val="1"/>
      <w:numFmt w:val="decimal"/>
      <w:isLgl/>
      <w:lvlText w:val="%1.%2.%3.%4."/>
      <w:lvlJc w:val="left"/>
      <w:pPr>
        <w:ind w:left="1800" w:hanging="720"/>
      </w:pPr>
      <w:rPr>
        <w:rFonts w:hint="default"/>
        <w:sz w:val="24"/>
        <w:szCs w:val="24"/>
        <w:u w:val="single"/>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11"/>
  </w:num>
  <w:num w:numId="2">
    <w:abstractNumId w:val="14"/>
  </w:num>
  <w:num w:numId="3">
    <w:abstractNumId w:val="10"/>
  </w:num>
  <w:num w:numId="4">
    <w:abstractNumId w:val="2"/>
  </w:num>
  <w:num w:numId="5">
    <w:abstractNumId w:val="13"/>
  </w:num>
  <w:num w:numId="6">
    <w:abstractNumId w:val="5"/>
  </w:num>
  <w:num w:numId="7">
    <w:abstractNumId w:val="1"/>
  </w:num>
  <w:num w:numId="8">
    <w:abstractNumId w:val="1"/>
  </w:num>
  <w:num w:numId="9">
    <w:abstractNumId w:val="7"/>
  </w:num>
  <w:num w:numId="10">
    <w:abstractNumId w:val="15"/>
  </w:num>
  <w:num w:numId="11">
    <w:abstractNumId w:val="12"/>
  </w:num>
  <w:num w:numId="12">
    <w:abstractNumId w:val="6"/>
  </w:num>
  <w:num w:numId="13">
    <w:abstractNumId w:val="0"/>
  </w:num>
  <w:num w:numId="14">
    <w:abstractNumId w:val="17"/>
  </w:num>
  <w:num w:numId="15">
    <w:abstractNumId w:val="18"/>
  </w:num>
  <w:num w:numId="16">
    <w:abstractNumId w:val="8"/>
  </w:num>
  <w:num w:numId="17">
    <w:abstractNumId w:val="16"/>
  </w:num>
  <w:num w:numId="18">
    <w:abstractNumId w:val="4"/>
  </w:num>
  <w:num w:numId="19">
    <w:abstractNumId w:val="3"/>
  </w:num>
  <w:num w:numId="2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ardo Lopez">
    <w15:presenceInfo w15:providerId="Windows Live" w15:userId="8751ffd2ea402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13B8E"/>
    <w:rsid w:val="0000030F"/>
    <w:rsid w:val="000036D2"/>
    <w:rsid w:val="000110E8"/>
    <w:rsid w:val="00013543"/>
    <w:rsid w:val="0002346D"/>
    <w:rsid w:val="000260F9"/>
    <w:rsid w:val="00027ED4"/>
    <w:rsid w:val="00031D3C"/>
    <w:rsid w:val="0003357E"/>
    <w:rsid w:val="000348DD"/>
    <w:rsid w:val="00045C9A"/>
    <w:rsid w:val="0004734D"/>
    <w:rsid w:val="00051D87"/>
    <w:rsid w:val="00053214"/>
    <w:rsid w:val="00054070"/>
    <w:rsid w:val="000622FE"/>
    <w:rsid w:val="00063370"/>
    <w:rsid w:val="00067A83"/>
    <w:rsid w:val="00070B3C"/>
    <w:rsid w:val="00093247"/>
    <w:rsid w:val="00093CD3"/>
    <w:rsid w:val="0009485E"/>
    <w:rsid w:val="00097B67"/>
    <w:rsid w:val="00097BFC"/>
    <w:rsid w:val="000A4E21"/>
    <w:rsid w:val="000A7F9F"/>
    <w:rsid w:val="000B3A32"/>
    <w:rsid w:val="000B5E58"/>
    <w:rsid w:val="000C0E93"/>
    <w:rsid w:val="000C5402"/>
    <w:rsid w:val="000C7F0B"/>
    <w:rsid w:val="000D13E2"/>
    <w:rsid w:val="000D2A34"/>
    <w:rsid w:val="000D51F5"/>
    <w:rsid w:val="000D6F38"/>
    <w:rsid w:val="000D7870"/>
    <w:rsid w:val="000E0AF4"/>
    <w:rsid w:val="000F221D"/>
    <w:rsid w:val="000F5197"/>
    <w:rsid w:val="000F686B"/>
    <w:rsid w:val="000F70CA"/>
    <w:rsid w:val="00102305"/>
    <w:rsid w:val="00110D0F"/>
    <w:rsid w:val="00115A6F"/>
    <w:rsid w:val="001341ED"/>
    <w:rsid w:val="001362E8"/>
    <w:rsid w:val="001552A5"/>
    <w:rsid w:val="00170490"/>
    <w:rsid w:val="00170D6B"/>
    <w:rsid w:val="001727A7"/>
    <w:rsid w:val="00173C29"/>
    <w:rsid w:val="00175022"/>
    <w:rsid w:val="00175EB3"/>
    <w:rsid w:val="00184651"/>
    <w:rsid w:val="0018791A"/>
    <w:rsid w:val="00193A7E"/>
    <w:rsid w:val="001A11E0"/>
    <w:rsid w:val="001A15A8"/>
    <w:rsid w:val="001A1EA6"/>
    <w:rsid w:val="001A25A3"/>
    <w:rsid w:val="001A2D87"/>
    <w:rsid w:val="001A71B9"/>
    <w:rsid w:val="001A7F26"/>
    <w:rsid w:val="001B3D31"/>
    <w:rsid w:val="001B54D1"/>
    <w:rsid w:val="001C4C08"/>
    <w:rsid w:val="001C4D6B"/>
    <w:rsid w:val="001D0E56"/>
    <w:rsid w:val="001E79DE"/>
    <w:rsid w:val="001F36C0"/>
    <w:rsid w:val="001F37A4"/>
    <w:rsid w:val="001F64A6"/>
    <w:rsid w:val="001F6CEB"/>
    <w:rsid w:val="00205788"/>
    <w:rsid w:val="00220711"/>
    <w:rsid w:val="00230DDE"/>
    <w:rsid w:val="00236878"/>
    <w:rsid w:val="00236973"/>
    <w:rsid w:val="00242236"/>
    <w:rsid w:val="00243C59"/>
    <w:rsid w:val="0024501B"/>
    <w:rsid w:val="00245BE1"/>
    <w:rsid w:val="0024670C"/>
    <w:rsid w:val="00261E00"/>
    <w:rsid w:val="0026254C"/>
    <w:rsid w:val="00264071"/>
    <w:rsid w:val="00270E66"/>
    <w:rsid w:val="00275A01"/>
    <w:rsid w:val="00280B41"/>
    <w:rsid w:val="0028729C"/>
    <w:rsid w:val="00291512"/>
    <w:rsid w:val="00295F3A"/>
    <w:rsid w:val="002A4006"/>
    <w:rsid w:val="002B28CF"/>
    <w:rsid w:val="002B7134"/>
    <w:rsid w:val="002B7D49"/>
    <w:rsid w:val="002C2B5B"/>
    <w:rsid w:val="002C50BD"/>
    <w:rsid w:val="002C6BDC"/>
    <w:rsid w:val="002D2346"/>
    <w:rsid w:val="002E5AC5"/>
    <w:rsid w:val="002F0DCB"/>
    <w:rsid w:val="002F2C3C"/>
    <w:rsid w:val="002F3029"/>
    <w:rsid w:val="002F6AFB"/>
    <w:rsid w:val="002F72BF"/>
    <w:rsid w:val="00301574"/>
    <w:rsid w:val="003054BA"/>
    <w:rsid w:val="00306A73"/>
    <w:rsid w:val="0031015F"/>
    <w:rsid w:val="00320AAA"/>
    <w:rsid w:val="00322B05"/>
    <w:rsid w:val="00324AF6"/>
    <w:rsid w:val="00327286"/>
    <w:rsid w:val="00330703"/>
    <w:rsid w:val="00337B05"/>
    <w:rsid w:val="00346A02"/>
    <w:rsid w:val="00355585"/>
    <w:rsid w:val="00355592"/>
    <w:rsid w:val="003654EC"/>
    <w:rsid w:val="00380661"/>
    <w:rsid w:val="00384629"/>
    <w:rsid w:val="003908E5"/>
    <w:rsid w:val="00391BD9"/>
    <w:rsid w:val="003934F0"/>
    <w:rsid w:val="00394097"/>
    <w:rsid w:val="0039730C"/>
    <w:rsid w:val="003A3365"/>
    <w:rsid w:val="003A786E"/>
    <w:rsid w:val="003B0509"/>
    <w:rsid w:val="003B5FAF"/>
    <w:rsid w:val="003B78CE"/>
    <w:rsid w:val="003B79BA"/>
    <w:rsid w:val="003D5A62"/>
    <w:rsid w:val="003E499F"/>
    <w:rsid w:val="003E7079"/>
    <w:rsid w:val="003F13F8"/>
    <w:rsid w:val="003F2842"/>
    <w:rsid w:val="003F45CE"/>
    <w:rsid w:val="0040096B"/>
    <w:rsid w:val="004012E4"/>
    <w:rsid w:val="00403DB6"/>
    <w:rsid w:val="00406C4C"/>
    <w:rsid w:val="00422298"/>
    <w:rsid w:val="004246FD"/>
    <w:rsid w:val="00425777"/>
    <w:rsid w:val="00436CDB"/>
    <w:rsid w:val="00444AEE"/>
    <w:rsid w:val="004459A2"/>
    <w:rsid w:val="00447624"/>
    <w:rsid w:val="00450B27"/>
    <w:rsid w:val="004655F6"/>
    <w:rsid w:val="00495E8C"/>
    <w:rsid w:val="00495F3D"/>
    <w:rsid w:val="004A3C6C"/>
    <w:rsid w:val="004B7970"/>
    <w:rsid w:val="004D320E"/>
    <w:rsid w:val="004D6976"/>
    <w:rsid w:val="004E1280"/>
    <w:rsid w:val="004E409B"/>
    <w:rsid w:val="004E7301"/>
    <w:rsid w:val="004F6E64"/>
    <w:rsid w:val="005002DD"/>
    <w:rsid w:val="00501960"/>
    <w:rsid w:val="00510026"/>
    <w:rsid w:val="00513167"/>
    <w:rsid w:val="00513872"/>
    <w:rsid w:val="005163B7"/>
    <w:rsid w:val="005167A2"/>
    <w:rsid w:val="00521191"/>
    <w:rsid w:val="00533C75"/>
    <w:rsid w:val="0053446D"/>
    <w:rsid w:val="005365EA"/>
    <w:rsid w:val="005463D4"/>
    <w:rsid w:val="00552EF7"/>
    <w:rsid w:val="0055795E"/>
    <w:rsid w:val="00561DF2"/>
    <w:rsid w:val="00564239"/>
    <w:rsid w:val="0057119A"/>
    <w:rsid w:val="00587C21"/>
    <w:rsid w:val="00592A11"/>
    <w:rsid w:val="005963D4"/>
    <w:rsid w:val="005A00D5"/>
    <w:rsid w:val="005A2D1E"/>
    <w:rsid w:val="005A7293"/>
    <w:rsid w:val="005A7D42"/>
    <w:rsid w:val="005B7136"/>
    <w:rsid w:val="005C6C9D"/>
    <w:rsid w:val="005D1404"/>
    <w:rsid w:val="005D2E9B"/>
    <w:rsid w:val="005D4672"/>
    <w:rsid w:val="005E01D2"/>
    <w:rsid w:val="005E1E8B"/>
    <w:rsid w:val="005E718A"/>
    <w:rsid w:val="005F1700"/>
    <w:rsid w:val="005F6B7A"/>
    <w:rsid w:val="005F7867"/>
    <w:rsid w:val="00601D03"/>
    <w:rsid w:val="00603FE6"/>
    <w:rsid w:val="00621D7F"/>
    <w:rsid w:val="00624807"/>
    <w:rsid w:val="00624C5A"/>
    <w:rsid w:val="00624C83"/>
    <w:rsid w:val="00630354"/>
    <w:rsid w:val="00642481"/>
    <w:rsid w:val="006438A3"/>
    <w:rsid w:val="006450C7"/>
    <w:rsid w:val="006515EC"/>
    <w:rsid w:val="006654B7"/>
    <w:rsid w:val="006814A8"/>
    <w:rsid w:val="006824DC"/>
    <w:rsid w:val="00682BF7"/>
    <w:rsid w:val="0068316E"/>
    <w:rsid w:val="00683644"/>
    <w:rsid w:val="00686477"/>
    <w:rsid w:val="00692FDE"/>
    <w:rsid w:val="006935CD"/>
    <w:rsid w:val="006946EE"/>
    <w:rsid w:val="006A076C"/>
    <w:rsid w:val="006A6A31"/>
    <w:rsid w:val="006B196C"/>
    <w:rsid w:val="006B6EB9"/>
    <w:rsid w:val="006B710E"/>
    <w:rsid w:val="006C6AB6"/>
    <w:rsid w:val="006C7CD6"/>
    <w:rsid w:val="006D07C1"/>
    <w:rsid w:val="006D4384"/>
    <w:rsid w:val="006D4900"/>
    <w:rsid w:val="006E0030"/>
    <w:rsid w:val="006E2FDF"/>
    <w:rsid w:val="006E7D7B"/>
    <w:rsid w:val="006E7F2F"/>
    <w:rsid w:val="006E7F39"/>
    <w:rsid w:val="006F270F"/>
    <w:rsid w:val="006F2D66"/>
    <w:rsid w:val="006F5FAD"/>
    <w:rsid w:val="0070774A"/>
    <w:rsid w:val="007132DD"/>
    <w:rsid w:val="00714250"/>
    <w:rsid w:val="00714D38"/>
    <w:rsid w:val="00721363"/>
    <w:rsid w:val="007248F6"/>
    <w:rsid w:val="00724912"/>
    <w:rsid w:val="00726734"/>
    <w:rsid w:val="00726944"/>
    <w:rsid w:val="00733073"/>
    <w:rsid w:val="00740AC1"/>
    <w:rsid w:val="00742022"/>
    <w:rsid w:val="00743E8A"/>
    <w:rsid w:val="007455AC"/>
    <w:rsid w:val="00766C24"/>
    <w:rsid w:val="0076781C"/>
    <w:rsid w:val="00770FA3"/>
    <w:rsid w:val="00772166"/>
    <w:rsid w:val="0077399E"/>
    <w:rsid w:val="007741F5"/>
    <w:rsid w:val="0078298A"/>
    <w:rsid w:val="00791F48"/>
    <w:rsid w:val="007923F4"/>
    <w:rsid w:val="00797ECA"/>
    <w:rsid w:val="007A1AF9"/>
    <w:rsid w:val="007A2772"/>
    <w:rsid w:val="007A554A"/>
    <w:rsid w:val="007A7677"/>
    <w:rsid w:val="007B5A3D"/>
    <w:rsid w:val="007B5A95"/>
    <w:rsid w:val="007C1935"/>
    <w:rsid w:val="007C1D5E"/>
    <w:rsid w:val="007C1F65"/>
    <w:rsid w:val="007C3568"/>
    <w:rsid w:val="007C5C54"/>
    <w:rsid w:val="007D19EF"/>
    <w:rsid w:val="007D330C"/>
    <w:rsid w:val="007D4FB5"/>
    <w:rsid w:val="007D5EB7"/>
    <w:rsid w:val="007E05BA"/>
    <w:rsid w:val="007F2D3E"/>
    <w:rsid w:val="007F3ECC"/>
    <w:rsid w:val="0080197A"/>
    <w:rsid w:val="0080269B"/>
    <w:rsid w:val="008049CE"/>
    <w:rsid w:val="00804A3C"/>
    <w:rsid w:val="00813F5F"/>
    <w:rsid w:val="00816FC0"/>
    <w:rsid w:val="008201B8"/>
    <w:rsid w:val="008208AF"/>
    <w:rsid w:val="00826D69"/>
    <w:rsid w:val="00834880"/>
    <w:rsid w:val="00840D44"/>
    <w:rsid w:val="00840DFC"/>
    <w:rsid w:val="00843A76"/>
    <w:rsid w:val="0085274E"/>
    <w:rsid w:val="00862DF3"/>
    <w:rsid w:val="008773E5"/>
    <w:rsid w:val="00892A5D"/>
    <w:rsid w:val="008966F3"/>
    <w:rsid w:val="008A2F10"/>
    <w:rsid w:val="008A75CC"/>
    <w:rsid w:val="008C1003"/>
    <w:rsid w:val="008C3435"/>
    <w:rsid w:val="008C62B0"/>
    <w:rsid w:val="008D083E"/>
    <w:rsid w:val="008D1BC2"/>
    <w:rsid w:val="008D4EA0"/>
    <w:rsid w:val="008E006F"/>
    <w:rsid w:val="008E2F6B"/>
    <w:rsid w:val="008E3C19"/>
    <w:rsid w:val="008E46D4"/>
    <w:rsid w:val="008E68A9"/>
    <w:rsid w:val="008F52A4"/>
    <w:rsid w:val="00901BD7"/>
    <w:rsid w:val="00914C93"/>
    <w:rsid w:val="00915919"/>
    <w:rsid w:val="00921EB2"/>
    <w:rsid w:val="00926081"/>
    <w:rsid w:val="00933656"/>
    <w:rsid w:val="009446C7"/>
    <w:rsid w:val="00962B67"/>
    <w:rsid w:val="009646F4"/>
    <w:rsid w:val="00973A76"/>
    <w:rsid w:val="00981942"/>
    <w:rsid w:val="00990802"/>
    <w:rsid w:val="009909A9"/>
    <w:rsid w:val="00994DB4"/>
    <w:rsid w:val="009A3EC7"/>
    <w:rsid w:val="009A4330"/>
    <w:rsid w:val="009A53FB"/>
    <w:rsid w:val="009B45AB"/>
    <w:rsid w:val="009B7190"/>
    <w:rsid w:val="009B7D1A"/>
    <w:rsid w:val="009C6844"/>
    <w:rsid w:val="009C6920"/>
    <w:rsid w:val="009C72D2"/>
    <w:rsid w:val="009D0C33"/>
    <w:rsid w:val="009D1D6F"/>
    <w:rsid w:val="009D4F02"/>
    <w:rsid w:val="009E19D6"/>
    <w:rsid w:val="009E6F5D"/>
    <w:rsid w:val="009F2795"/>
    <w:rsid w:val="009F2DAE"/>
    <w:rsid w:val="009F5552"/>
    <w:rsid w:val="009F5E3F"/>
    <w:rsid w:val="00A02220"/>
    <w:rsid w:val="00A12777"/>
    <w:rsid w:val="00A12B17"/>
    <w:rsid w:val="00A13F91"/>
    <w:rsid w:val="00A2073A"/>
    <w:rsid w:val="00A20958"/>
    <w:rsid w:val="00A243C8"/>
    <w:rsid w:val="00A338BA"/>
    <w:rsid w:val="00A371E2"/>
    <w:rsid w:val="00A37BED"/>
    <w:rsid w:val="00A416CE"/>
    <w:rsid w:val="00A42952"/>
    <w:rsid w:val="00A649F2"/>
    <w:rsid w:val="00A700B0"/>
    <w:rsid w:val="00A70954"/>
    <w:rsid w:val="00A71C51"/>
    <w:rsid w:val="00A75BDE"/>
    <w:rsid w:val="00A80C19"/>
    <w:rsid w:val="00A82635"/>
    <w:rsid w:val="00A901BE"/>
    <w:rsid w:val="00A9217A"/>
    <w:rsid w:val="00A96983"/>
    <w:rsid w:val="00AA256D"/>
    <w:rsid w:val="00AC523C"/>
    <w:rsid w:val="00AC5960"/>
    <w:rsid w:val="00AC5A01"/>
    <w:rsid w:val="00AC74CB"/>
    <w:rsid w:val="00AD4006"/>
    <w:rsid w:val="00AD5163"/>
    <w:rsid w:val="00AD657B"/>
    <w:rsid w:val="00AE26D8"/>
    <w:rsid w:val="00AE3B79"/>
    <w:rsid w:val="00B01ECF"/>
    <w:rsid w:val="00B14AC3"/>
    <w:rsid w:val="00B16D5F"/>
    <w:rsid w:val="00B177AC"/>
    <w:rsid w:val="00B200B8"/>
    <w:rsid w:val="00B20AD5"/>
    <w:rsid w:val="00B235DD"/>
    <w:rsid w:val="00B23B0C"/>
    <w:rsid w:val="00B34275"/>
    <w:rsid w:val="00B347E2"/>
    <w:rsid w:val="00B42EF6"/>
    <w:rsid w:val="00B457F3"/>
    <w:rsid w:val="00B50E33"/>
    <w:rsid w:val="00B536E4"/>
    <w:rsid w:val="00B65B8B"/>
    <w:rsid w:val="00B67E79"/>
    <w:rsid w:val="00B745A3"/>
    <w:rsid w:val="00B75AF5"/>
    <w:rsid w:val="00B84D17"/>
    <w:rsid w:val="00B90051"/>
    <w:rsid w:val="00B9540A"/>
    <w:rsid w:val="00B970D7"/>
    <w:rsid w:val="00BC208B"/>
    <w:rsid w:val="00BC212E"/>
    <w:rsid w:val="00BC4CA7"/>
    <w:rsid w:val="00BD2065"/>
    <w:rsid w:val="00BD2C8F"/>
    <w:rsid w:val="00BE4323"/>
    <w:rsid w:val="00BE466E"/>
    <w:rsid w:val="00BE7F20"/>
    <w:rsid w:val="00BF57D6"/>
    <w:rsid w:val="00C0003D"/>
    <w:rsid w:val="00C0545E"/>
    <w:rsid w:val="00C05953"/>
    <w:rsid w:val="00C071A6"/>
    <w:rsid w:val="00C178CD"/>
    <w:rsid w:val="00C22BDC"/>
    <w:rsid w:val="00C239A8"/>
    <w:rsid w:val="00C23C98"/>
    <w:rsid w:val="00C23CD3"/>
    <w:rsid w:val="00C25FC4"/>
    <w:rsid w:val="00C26CAE"/>
    <w:rsid w:val="00C33BC7"/>
    <w:rsid w:val="00C44801"/>
    <w:rsid w:val="00C4786C"/>
    <w:rsid w:val="00C62568"/>
    <w:rsid w:val="00C6269F"/>
    <w:rsid w:val="00C67E55"/>
    <w:rsid w:val="00C82FDC"/>
    <w:rsid w:val="00C923E2"/>
    <w:rsid w:val="00C936D1"/>
    <w:rsid w:val="00C93BE4"/>
    <w:rsid w:val="00C94234"/>
    <w:rsid w:val="00C97346"/>
    <w:rsid w:val="00CA599E"/>
    <w:rsid w:val="00CA6C82"/>
    <w:rsid w:val="00CA70B4"/>
    <w:rsid w:val="00CA7BFF"/>
    <w:rsid w:val="00CA7C6C"/>
    <w:rsid w:val="00CB24B9"/>
    <w:rsid w:val="00CD1B6C"/>
    <w:rsid w:val="00CD7932"/>
    <w:rsid w:val="00CF0F78"/>
    <w:rsid w:val="00CF3877"/>
    <w:rsid w:val="00D043BE"/>
    <w:rsid w:val="00D06388"/>
    <w:rsid w:val="00D06DF6"/>
    <w:rsid w:val="00D07FBC"/>
    <w:rsid w:val="00D13DBC"/>
    <w:rsid w:val="00D1603A"/>
    <w:rsid w:val="00D21F67"/>
    <w:rsid w:val="00D231F4"/>
    <w:rsid w:val="00D2616F"/>
    <w:rsid w:val="00D34785"/>
    <w:rsid w:val="00D44274"/>
    <w:rsid w:val="00D50A2D"/>
    <w:rsid w:val="00D62DD9"/>
    <w:rsid w:val="00D65616"/>
    <w:rsid w:val="00D72629"/>
    <w:rsid w:val="00D72CB9"/>
    <w:rsid w:val="00D75389"/>
    <w:rsid w:val="00D86B1F"/>
    <w:rsid w:val="00D903B2"/>
    <w:rsid w:val="00D9448C"/>
    <w:rsid w:val="00DA4056"/>
    <w:rsid w:val="00DA6B68"/>
    <w:rsid w:val="00DA7E6A"/>
    <w:rsid w:val="00DB0C53"/>
    <w:rsid w:val="00DB31FE"/>
    <w:rsid w:val="00DB3564"/>
    <w:rsid w:val="00DB3AFF"/>
    <w:rsid w:val="00DB58DE"/>
    <w:rsid w:val="00DB7B10"/>
    <w:rsid w:val="00DC59D0"/>
    <w:rsid w:val="00DD0DC8"/>
    <w:rsid w:val="00DD16D4"/>
    <w:rsid w:val="00DD20D2"/>
    <w:rsid w:val="00DD3801"/>
    <w:rsid w:val="00DD62A9"/>
    <w:rsid w:val="00DE07ED"/>
    <w:rsid w:val="00DF00FF"/>
    <w:rsid w:val="00DF3DEB"/>
    <w:rsid w:val="00DF4BCE"/>
    <w:rsid w:val="00DF5127"/>
    <w:rsid w:val="00DF68FB"/>
    <w:rsid w:val="00E02FAD"/>
    <w:rsid w:val="00E0548E"/>
    <w:rsid w:val="00E113EB"/>
    <w:rsid w:val="00E13B8E"/>
    <w:rsid w:val="00E20276"/>
    <w:rsid w:val="00E26108"/>
    <w:rsid w:val="00E27672"/>
    <w:rsid w:val="00E34679"/>
    <w:rsid w:val="00E40042"/>
    <w:rsid w:val="00E54590"/>
    <w:rsid w:val="00E6313E"/>
    <w:rsid w:val="00E727FE"/>
    <w:rsid w:val="00E76D3B"/>
    <w:rsid w:val="00E80293"/>
    <w:rsid w:val="00E8137E"/>
    <w:rsid w:val="00E83BDD"/>
    <w:rsid w:val="00E86453"/>
    <w:rsid w:val="00E86F85"/>
    <w:rsid w:val="00EA046E"/>
    <w:rsid w:val="00EA11EE"/>
    <w:rsid w:val="00EA3BC0"/>
    <w:rsid w:val="00EA5DED"/>
    <w:rsid w:val="00EB1780"/>
    <w:rsid w:val="00EB57F0"/>
    <w:rsid w:val="00EB751A"/>
    <w:rsid w:val="00EC3F47"/>
    <w:rsid w:val="00EC4B63"/>
    <w:rsid w:val="00EC57D2"/>
    <w:rsid w:val="00EE09A1"/>
    <w:rsid w:val="00EE2377"/>
    <w:rsid w:val="00EE33FE"/>
    <w:rsid w:val="00EE75E1"/>
    <w:rsid w:val="00EF0373"/>
    <w:rsid w:val="00EF302A"/>
    <w:rsid w:val="00EF730A"/>
    <w:rsid w:val="00F0032F"/>
    <w:rsid w:val="00F053A7"/>
    <w:rsid w:val="00F12172"/>
    <w:rsid w:val="00F1631E"/>
    <w:rsid w:val="00F21FFE"/>
    <w:rsid w:val="00F22DC3"/>
    <w:rsid w:val="00F279E7"/>
    <w:rsid w:val="00F314D8"/>
    <w:rsid w:val="00F32AA5"/>
    <w:rsid w:val="00F37C33"/>
    <w:rsid w:val="00F413B6"/>
    <w:rsid w:val="00F42BBD"/>
    <w:rsid w:val="00F45C4A"/>
    <w:rsid w:val="00F540A5"/>
    <w:rsid w:val="00F62CFE"/>
    <w:rsid w:val="00F635F6"/>
    <w:rsid w:val="00F64457"/>
    <w:rsid w:val="00F6509B"/>
    <w:rsid w:val="00F6621A"/>
    <w:rsid w:val="00F7163D"/>
    <w:rsid w:val="00F717D1"/>
    <w:rsid w:val="00F73A4D"/>
    <w:rsid w:val="00F75334"/>
    <w:rsid w:val="00F84929"/>
    <w:rsid w:val="00F9101E"/>
    <w:rsid w:val="00F92E25"/>
    <w:rsid w:val="00F94589"/>
    <w:rsid w:val="00F95166"/>
    <w:rsid w:val="00FA03E1"/>
    <w:rsid w:val="00FA0B5C"/>
    <w:rsid w:val="00FA2BFF"/>
    <w:rsid w:val="00FA5B76"/>
    <w:rsid w:val="00FA5F12"/>
    <w:rsid w:val="00FB53E0"/>
    <w:rsid w:val="00FC14B0"/>
    <w:rsid w:val="00FC519F"/>
    <w:rsid w:val="00FC51B1"/>
    <w:rsid w:val="00FC7FC4"/>
    <w:rsid w:val="00FD0BEB"/>
    <w:rsid w:val="00FD1F01"/>
    <w:rsid w:val="00FD34A4"/>
    <w:rsid w:val="00FE08FE"/>
    <w:rsid w:val="00FF21AB"/>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E76D1"/>
  <w15:docId w15:val="{4B68A90B-3145-4862-A234-29ADA98D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1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30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302A"/>
  </w:style>
  <w:style w:type="paragraph" w:styleId="Piedepgina">
    <w:name w:val="footer"/>
    <w:basedOn w:val="Normal"/>
    <w:link w:val="PiedepginaCar"/>
    <w:uiPriority w:val="99"/>
    <w:unhideWhenUsed/>
    <w:rsid w:val="00EF30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302A"/>
  </w:style>
  <w:style w:type="paragraph" w:styleId="Prrafodelista">
    <w:name w:val="List Paragraph"/>
    <w:basedOn w:val="Normal"/>
    <w:uiPriority w:val="34"/>
    <w:qFormat/>
    <w:rsid w:val="00C239A8"/>
    <w:pPr>
      <w:ind w:left="720"/>
      <w:contextualSpacing/>
    </w:pPr>
  </w:style>
  <w:style w:type="paragraph" w:styleId="Textodeglobo">
    <w:name w:val="Balloon Text"/>
    <w:basedOn w:val="Normal"/>
    <w:link w:val="TextodegloboCar"/>
    <w:uiPriority w:val="99"/>
    <w:semiHidden/>
    <w:unhideWhenUsed/>
    <w:rsid w:val="007C1F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1F65"/>
    <w:rPr>
      <w:rFonts w:ascii="Tahoma" w:hAnsi="Tahoma" w:cs="Tahoma"/>
      <w:sz w:val="16"/>
      <w:szCs w:val="16"/>
    </w:rPr>
  </w:style>
  <w:style w:type="character" w:styleId="Textodelmarcadordeposicin">
    <w:name w:val="Placeholder Text"/>
    <w:basedOn w:val="Fuentedeprrafopredeter"/>
    <w:uiPriority w:val="99"/>
    <w:semiHidden/>
    <w:rsid w:val="007C1F65"/>
    <w:rPr>
      <w:color w:val="808080"/>
    </w:rPr>
  </w:style>
  <w:style w:type="table" w:styleId="Tablaconcuadrcula">
    <w:name w:val="Table Grid"/>
    <w:basedOn w:val="Tablanormal"/>
    <w:uiPriority w:val="39"/>
    <w:rsid w:val="00DD20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comentario">
    <w:name w:val="annotation reference"/>
    <w:basedOn w:val="Fuentedeprrafopredeter"/>
    <w:uiPriority w:val="99"/>
    <w:semiHidden/>
    <w:unhideWhenUsed/>
    <w:rsid w:val="00733073"/>
    <w:rPr>
      <w:sz w:val="16"/>
      <w:szCs w:val="16"/>
    </w:rPr>
  </w:style>
  <w:style w:type="paragraph" w:styleId="Textocomentario">
    <w:name w:val="annotation text"/>
    <w:basedOn w:val="Normal"/>
    <w:link w:val="TextocomentarioCar"/>
    <w:uiPriority w:val="99"/>
    <w:semiHidden/>
    <w:unhideWhenUsed/>
    <w:rsid w:val="0073307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33073"/>
    <w:rPr>
      <w:sz w:val="20"/>
      <w:szCs w:val="20"/>
    </w:rPr>
  </w:style>
  <w:style w:type="paragraph" w:styleId="Asuntodelcomentario">
    <w:name w:val="annotation subject"/>
    <w:basedOn w:val="Textocomentario"/>
    <w:next w:val="Textocomentario"/>
    <w:link w:val="AsuntodelcomentarioCar"/>
    <w:uiPriority w:val="99"/>
    <w:semiHidden/>
    <w:unhideWhenUsed/>
    <w:rsid w:val="00733073"/>
    <w:rPr>
      <w:b/>
      <w:bCs/>
    </w:rPr>
  </w:style>
  <w:style w:type="character" w:customStyle="1" w:styleId="AsuntodelcomentarioCar">
    <w:name w:val="Asunto del comentario Car"/>
    <w:basedOn w:val="TextocomentarioCar"/>
    <w:link w:val="Asuntodelcomentario"/>
    <w:uiPriority w:val="99"/>
    <w:semiHidden/>
    <w:rsid w:val="007330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659849">
      <w:bodyDiv w:val="1"/>
      <w:marLeft w:val="0"/>
      <w:marRight w:val="0"/>
      <w:marTop w:val="0"/>
      <w:marBottom w:val="0"/>
      <w:divBdr>
        <w:top w:val="none" w:sz="0" w:space="0" w:color="auto"/>
        <w:left w:val="none" w:sz="0" w:space="0" w:color="auto"/>
        <w:bottom w:val="none" w:sz="0" w:space="0" w:color="auto"/>
        <w:right w:val="none" w:sz="0" w:space="0" w:color="auto"/>
      </w:divBdr>
      <w:divsChild>
        <w:div w:id="25182614">
          <w:marLeft w:val="0"/>
          <w:marRight w:val="0"/>
          <w:marTop w:val="0"/>
          <w:marBottom w:val="0"/>
          <w:divBdr>
            <w:top w:val="none" w:sz="0" w:space="0" w:color="auto"/>
            <w:left w:val="none" w:sz="0" w:space="0" w:color="auto"/>
            <w:bottom w:val="none" w:sz="0" w:space="0" w:color="auto"/>
            <w:right w:val="none" w:sz="0" w:space="0" w:color="auto"/>
          </w:divBdr>
          <w:divsChild>
            <w:div w:id="248276492">
              <w:marLeft w:val="0"/>
              <w:marRight w:val="0"/>
              <w:marTop w:val="0"/>
              <w:marBottom w:val="0"/>
              <w:divBdr>
                <w:top w:val="none" w:sz="0" w:space="0" w:color="auto"/>
                <w:left w:val="none" w:sz="0" w:space="0" w:color="auto"/>
                <w:bottom w:val="none" w:sz="0" w:space="0" w:color="auto"/>
                <w:right w:val="none" w:sz="0" w:space="0" w:color="auto"/>
              </w:divBdr>
              <w:divsChild>
                <w:div w:id="1038580645">
                  <w:marLeft w:val="0"/>
                  <w:marRight w:val="0"/>
                  <w:marTop w:val="0"/>
                  <w:marBottom w:val="0"/>
                  <w:divBdr>
                    <w:top w:val="none" w:sz="0" w:space="0" w:color="auto"/>
                    <w:left w:val="none" w:sz="0" w:space="0" w:color="auto"/>
                    <w:bottom w:val="none" w:sz="0" w:space="0" w:color="auto"/>
                    <w:right w:val="none" w:sz="0" w:space="0" w:color="auto"/>
                  </w:divBdr>
                  <w:divsChild>
                    <w:div w:id="801077204">
                      <w:marLeft w:val="0"/>
                      <w:marRight w:val="0"/>
                      <w:marTop w:val="0"/>
                      <w:marBottom w:val="0"/>
                      <w:divBdr>
                        <w:top w:val="none" w:sz="0" w:space="0" w:color="auto"/>
                        <w:left w:val="none" w:sz="0" w:space="0" w:color="auto"/>
                        <w:bottom w:val="none" w:sz="0" w:space="0" w:color="auto"/>
                        <w:right w:val="none" w:sz="0" w:space="0" w:color="auto"/>
                      </w:divBdr>
                      <w:divsChild>
                        <w:div w:id="71539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467578">
      <w:bodyDiv w:val="1"/>
      <w:marLeft w:val="0"/>
      <w:marRight w:val="0"/>
      <w:marTop w:val="0"/>
      <w:marBottom w:val="0"/>
      <w:divBdr>
        <w:top w:val="none" w:sz="0" w:space="0" w:color="auto"/>
        <w:left w:val="none" w:sz="0" w:space="0" w:color="auto"/>
        <w:bottom w:val="none" w:sz="0" w:space="0" w:color="auto"/>
        <w:right w:val="none" w:sz="0" w:space="0" w:color="auto"/>
      </w:divBdr>
    </w:div>
    <w:div w:id="882181868">
      <w:bodyDiv w:val="1"/>
      <w:marLeft w:val="0"/>
      <w:marRight w:val="0"/>
      <w:marTop w:val="0"/>
      <w:marBottom w:val="0"/>
      <w:divBdr>
        <w:top w:val="none" w:sz="0" w:space="0" w:color="auto"/>
        <w:left w:val="none" w:sz="0" w:space="0" w:color="auto"/>
        <w:bottom w:val="none" w:sz="0" w:space="0" w:color="auto"/>
        <w:right w:val="none" w:sz="0" w:space="0" w:color="auto"/>
      </w:divBdr>
    </w:div>
    <w:div w:id="1205562847">
      <w:bodyDiv w:val="1"/>
      <w:marLeft w:val="0"/>
      <w:marRight w:val="0"/>
      <w:marTop w:val="0"/>
      <w:marBottom w:val="0"/>
      <w:divBdr>
        <w:top w:val="none" w:sz="0" w:space="0" w:color="auto"/>
        <w:left w:val="none" w:sz="0" w:space="0" w:color="auto"/>
        <w:bottom w:val="none" w:sz="0" w:space="0" w:color="auto"/>
        <w:right w:val="none" w:sz="0" w:space="0" w:color="auto"/>
      </w:divBdr>
    </w:div>
    <w:div w:id="173396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CAB78-A925-41CB-A622-0B097B562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1153</Words>
  <Characters>6344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Navegante Salas Multipropósito</dc:creator>
  <cp:keywords/>
  <dc:description/>
  <cp:lastModifiedBy>Gerardo Lopez</cp:lastModifiedBy>
  <cp:revision>6</cp:revision>
  <dcterms:created xsi:type="dcterms:W3CDTF">2016-03-05T05:24:00Z</dcterms:created>
  <dcterms:modified xsi:type="dcterms:W3CDTF">2016-03-10T07:13:00Z</dcterms:modified>
</cp:coreProperties>
</file>